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0C816" w14:textId="77777777" w:rsidR="00360321" w:rsidRPr="00360321" w:rsidRDefault="00360321" w:rsidP="00360321">
      <w:pPr>
        <w:jc w:val="both"/>
        <w:rPr>
          <w:rFonts w:asciiTheme="minorHAnsi" w:hAnsiTheme="minorHAnsi" w:cs="Arial"/>
          <w:b/>
          <w:bCs/>
          <w:sz w:val="28"/>
          <w:szCs w:val="28"/>
        </w:rPr>
      </w:pPr>
      <w:r w:rsidRPr="00360321">
        <w:rPr>
          <w:rFonts w:asciiTheme="minorHAnsi" w:hAnsiTheme="minorHAnsi" w:cs="Arial"/>
          <w:b/>
          <w:bCs/>
          <w:sz w:val="28"/>
          <w:szCs w:val="28"/>
        </w:rPr>
        <w:t>ANJANEYA REDDY</w:t>
      </w:r>
    </w:p>
    <w:p w14:paraId="5E48DFE1" w14:textId="67060DA9" w:rsidR="00360321" w:rsidRPr="00360321" w:rsidRDefault="0099120E" w:rsidP="00360321">
      <w:pPr>
        <w:jc w:val="both"/>
        <w:rPr>
          <w:rFonts w:asciiTheme="minorHAnsi" w:hAnsiTheme="minorHAnsi" w:cs="Arial"/>
          <w:b/>
          <w:bCs/>
          <w:sz w:val="28"/>
          <w:szCs w:val="28"/>
        </w:rPr>
      </w:pPr>
      <w:r w:rsidRPr="0099120E">
        <w:rPr>
          <w:rFonts w:asciiTheme="minorHAnsi" w:hAnsiTheme="minorHAnsi" w:cs="Arial"/>
          <w:b/>
          <w:bCs/>
          <w:sz w:val="28"/>
          <w:szCs w:val="28"/>
        </w:rPr>
        <w:t>PeopleSoft</w:t>
      </w:r>
      <w:r w:rsidR="009D6B08">
        <w:rPr>
          <w:rFonts w:asciiTheme="minorHAnsi" w:hAnsiTheme="minorHAnsi" w:cs="Arial"/>
          <w:b/>
          <w:bCs/>
          <w:sz w:val="28"/>
          <w:szCs w:val="28"/>
        </w:rPr>
        <w:t xml:space="preserve"> HRMS/HCM -</w:t>
      </w:r>
      <w:r w:rsidRPr="0099120E">
        <w:rPr>
          <w:rFonts w:asciiTheme="minorHAnsi" w:hAnsiTheme="minorHAnsi" w:cs="Arial"/>
          <w:b/>
          <w:bCs/>
          <w:sz w:val="28"/>
          <w:szCs w:val="28"/>
        </w:rPr>
        <w:t xml:space="preserve"> Functional Consultant</w:t>
      </w:r>
    </w:p>
    <w:p w14:paraId="2CC19ADF" w14:textId="77777777" w:rsidR="00C3259E" w:rsidRPr="00C3259E" w:rsidRDefault="00360321" w:rsidP="00C3259E">
      <w:pPr>
        <w:rPr>
          <w:rFonts w:asciiTheme="minorHAnsi" w:hAnsiTheme="minorHAnsi"/>
          <w:color w:val="1F497D"/>
          <w:sz w:val="22"/>
          <w:szCs w:val="22"/>
        </w:rPr>
      </w:pPr>
      <w:r>
        <w:rPr>
          <w:rFonts w:asciiTheme="minorHAnsi" w:hAnsiTheme="minorHAnsi"/>
          <w:color w:val="1F497D"/>
        </w:rPr>
        <w:t xml:space="preserve">Phone: </w:t>
      </w:r>
      <w:r w:rsidRPr="00360321">
        <w:rPr>
          <w:rFonts w:asciiTheme="minorHAnsi" w:hAnsiTheme="minorHAnsi"/>
          <w:color w:val="1F497D"/>
        </w:rPr>
        <w:t xml:space="preserve">804-554-7867              </w:t>
      </w:r>
      <w:r w:rsidR="00C3259E" w:rsidRPr="00C3259E">
        <w:rPr>
          <w:rFonts w:asciiTheme="minorHAnsi" w:hAnsiTheme="minorHAnsi"/>
          <w:color w:val="1F497D"/>
        </w:rPr>
        <w:t xml:space="preserve">               </w:t>
      </w:r>
    </w:p>
    <w:p w14:paraId="1A5F3894" w14:textId="77777777" w:rsidR="00C3259E" w:rsidRPr="00C3259E" w:rsidRDefault="00C3259E" w:rsidP="00C3259E">
      <w:pPr>
        <w:rPr>
          <w:rFonts w:asciiTheme="minorHAnsi" w:hAnsiTheme="minorHAnsi"/>
          <w:color w:val="1F497D"/>
        </w:rPr>
      </w:pPr>
      <w:r w:rsidRPr="00C3259E">
        <w:rPr>
          <w:rFonts w:asciiTheme="minorHAnsi" w:hAnsiTheme="minorHAnsi"/>
          <w:color w:val="1F497D"/>
        </w:rPr>
        <w:t xml:space="preserve">Email: </w:t>
      </w:r>
      <w:hyperlink r:id="rId11" w:history="1">
        <w:r w:rsidR="00360321" w:rsidRPr="00743EA1">
          <w:rPr>
            <w:rStyle w:val="Hyperlink"/>
            <w:rFonts w:asciiTheme="minorHAnsi" w:hAnsiTheme="minorHAnsi"/>
          </w:rPr>
          <w:t>anjaneya.peoplesoft@gmail.com</w:t>
        </w:r>
      </w:hyperlink>
      <w:r w:rsidR="00360321">
        <w:rPr>
          <w:rFonts w:asciiTheme="minorHAnsi" w:hAnsiTheme="minorHAnsi"/>
          <w:color w:val="1F497D"/>
        </w:rPr>
        <w:t xml:space="preserve"> </w:t>
      </w:r>
    </w:p>
    <w:p w14:paraId="520A37E4" w14:textId="77777777" w:rsidR="00C3259E" w:rsidRPr="0074494D" w:rsidRDefault="00C3259E" w:rsidP="00C3259E">
      <w:pPr>
        <w:pBdr>
          <w:bottom w:val="single" w:sz="4" w:space="1" w:color="auto"/>
        </w:pBdr>
        <w:jc w:val="both"/>
        <w:rPr>
          <w:rFonts w:ascii="Arial" w:hAnsi="Arial" w:cs="Arial"/>
          <w:b/>
          <w:bCs/>
          <w:sz w:val="20"/>
          <w:szCs w:val="20"/>
        </w:rPr>
      </w:pPr>
    </w:p>
    <w:p w14:paraId="6D0F1385" w14:textId="77777777" w:rsidR="00C3259E" w:rsidRDefault="00C3259E" w:rsidP="00C3259E">
      <w:pPr>
        <w:jc w:val="both"/>
        <w:rPr>
          <w:rFonts w:ascii="Arial" w:hAnsi="Arial" w:cs="Arial"/>
          <w:b/>
          <w:bCs/>
          <w:sz w:val="20"/>
          <w:szCs w:val="20"/>
        </w:rPr>
      </w:pPr>
    </w:p>
    <w:p w14:paraId="446AF455" w14:textId="00318233" w:rsidR="009F056E" w:rsidRPr="009F056E" w:rsidRDefault="001F64A2" w:rsidP="009F056E">
      <w:pPr>
        <w:numPr>
          <w:ilvl w:val="0"/>
          <w:numId w:val="35"/>
        </w:numPr>
        <w:shd w:val="clear" w:color="auto" w:fill="FFFFFF"/>
        <w:rPr>
          <w:rFonts w:ascii="Calibri" w:hAnsi="Calibri"/>
          <w:bCs/>
        </w:rPr>
      </w:pPr>
      <w:r>
        <w:rPr>
          <w:rFonts w:ascii="Calibri" w:hAnsi="Calibri"/>
          <w:bCs/>
        </w:rPr>
        <w:t>Almost</w:t>
      </w:r>
      <w:r w:rsidRPr="009F056E">
        <w:rPr>
          <w:rFonts w:ascii="Calibri" w:hAnsi="Calibri"/>
          <w:bCs/>
        </w:rPr>
        <w:t xml:space="preserve"> </w:t>
      </w:r>
      <w:r w:rsidR="009F056E" w:rsidRPr="009F056E">
        <w:rPr>
          <w:rFonts w:ascii="Calibri" w:hAnsi="Calibri"/>
          <w:bCs/>
        </w:rPr>
        <w:t>1</w:t>
      </w:r>
      <w:r>
        <w:rPr>
          <w:rFonts w:ascii="Calibri" w:hAnsi="Calibri"/>
          <w:bCs/>
        </w:rPr>
        <w:t>5</w:t>
      </w:r>
      <w:r w:rsidR="009F056E" w:rsidRPr="009F056E">
        <w:rPr>
          <w:rFonts w:ascii="Calibri" w:hAnsi="Calibri"/>
          <w:bCs/>
        </w:rPr>
        <w:t xml:space="preserve"> </w:t>
      </w:r>
      <w:r w:rsidRPr="009F056E">
        <w:rPr>
          <w:rFonts w:ascii="Calibri" w:hAnsi="Calibri"/>
          <w:bCs/>
        </w:rPr>
        <w:t>years’ experience</w:t>
      </w:r>
      <w:r w:rsidR="009F056E" w:rsidRPr="009F056E">
        <w:rPr>
          <w:rFonts w:ascii="Calibri" w:hAnsi="Calibri"/>
          <w:bCs/>
        </w:rPr>
        <w:t xml:space="preserve"> as a </w:t>
      </w:r>
      <w:r w:rsidR="00F87778">
        <w:rPr>
          <w:rFonts w:ascii="Calibri" w:hAnsi="Calibri"/>
          <w:bCs/>
        </w:rPr>
        <w:t>Payroll &amp; HCM</w:t>
      </w:r>
      <w:r w:rsidR="00F87778" w:rsidRPr="009F056E">
        <w:rPr>
          <w:rFonts w:ascii="Calibri" w:hAnsi="Calibri"/>
          <w:bCs/>
        </w:rPr>
        <w:t xml:space="preserve"> </w:t>
      </w:r>
      <w:r w:rsidR="00F87778">
        <w:rPr>
          <w:rFonts w:ascii="Calibri" w:hAnsi="Calibri"/>
          <w:bCs/>
        </w:rPr>
        <w:t>f</w:t>
      </w:r>
      <w:r w:rsidR="009F056E" w:rsidRPr="009F056E">
        <w:rPr>
          <w:rFonts w:ascii="Calibri" w:hAnsi="Calibri"/>
          <w:bCs/>
        </w:rPr>
        <w:t xml:space="preserve">unctional consultant with expertise in </w:t>
      </w:r>
      <w:r w:rsidR="00F87778">
        <w:rPr>
          <w:rFonts w:ascii="Calibri" w:hAnsi="Calibri"/>
          <w:bCs/>
        </w:rPr>
        <w:t>gathering</w:t>
      </w:r>
      <w:r w:rsidR="009F056E" w:rsidRPr="009F056E">
        <w:rPr>
          <w:rFonts w:ascii="Calibri" w:hAnsi="Calibri"/>
          <w:bCs/>
        </w:rPr>
        <w:t xml:space="preserve"> requirements</w:t>
      </w:r>
      <w:r w:rsidR="00F87778">
        <w:rPr>
          <w:rFonts w:ascii="Calibri" w:hAnsi="Calibri"/>
          <w:bCs/>
        </w:rPr>
        <w:t>,</w:t>
      </w:r>
      <w:r w:rsidR="009F056E" w:rsidRPr="009F056E">
        <w:rPr>
          <w:rFonts w:ascii="Calibri" w:hAnsi="Calibri"/>
          <w:bCs/>
        </w:rPr>
        <w:t xml:space="preserve"> </w:t>
      </w:r>
      <w:r w:rsidR="00F87778">
        <w:rPr>
          <w:rFonts w:ascii="Calibri" w:hAnsi="Calibri"/>
          <w:bCs/>
        </w:rPr>
        <w:t xml:space="preserve">creating design documents, </w:t>
      </w:r>
      <w:r w:rsidR="00BF796F">
        <w:rPr>
          <w:rFonts w:ascii="Calibri" w:hAnsi="Calibri"/>
          <w:bCs/>
        </w:rPr>
        <w:t>testing,</w:t>
      </w:r>
      <w:r>
        <w:rPr>
          <w:rFonts w:ascii="Calibri" w:hAnsi="Calibri"/>
          <w:bCs/>
        </w:rPr>
        <w:t xml:space="preserve"> and</w:t>
      </w:r>
      <w:r w:rsidR="00F87778">
        <w:rPr>
          <w:rFonts w:ascii="Calibri" w:hAnsi="Calibri"/>
          <w:bCs/>
        </w:rPr>
        <w:t xml:space="preserve"> doing production support/m</w:t>
      </w:r>
      <w:r w:rsidR="009F056E" w:rsidRPr="009F056E">
        <w:rPr>
          <w:rFonts w:ascii="Calibri" w:hAnsi="Calibri"/>
          <w:bCs/>
        </w:rPr>
        <w:t>aintenance</w:t>
      </w:r>
      <w:r>
        <w:rPr>
          <w:rFonts w:ascii="Calibri" w:hAnsi="Calibri"/>
          <w:bCs/>
        </w:rPr>
        <w:t xml:space="preserve"> and Implementation</w:t>
      </w:r>
      <w:r w:rsidR="00F87778">
        <w:rPr>
          <w:rFonts w:ascii="Calibri" w:hAnsi="Calibri"/>
          <w:bCs/>
        </w:rPr>
        <w:t>.</w:t>
      </w:r>
      <w:r w:rsidR="009F056E" w:rsidRPr="009F056E">
        <w:rPr>
          <w:rFonts w:ascii="Calibri" w:hAnsi="Calibri"/>
          <w:bCs/>
        </w:rPr>
        <w:t xml:space="preserve"> </w:t>
      </w:r>
    </w:p>
    <w:p w14:paraId="0C440073" w14:textId="6AE8304E" w:rsidR="00360321" w:rsidRPr="00360321" w:rsidRDefault="00360321" w:rsidP="00360321">
      <w:pPr>
        <w:numPr>
          <w:ilvl w:val="0"/>
          <w:numId w:val="35"/>
        </w:numPr>
        <w:shd w:val="clear" w:color="auto" w:fill="FFFFFF"/>
        <w:rPr>
          <w:rFonts w:ascii="Calibri" w:hAnsi="Calibri"/>
          <w:bCs/>
        </w:rPr>
      </w:pPr>
      <w:r w:rsidRPr="00360321">
        <w:rPr>
          <w:rFonts w:ascii="Calibri" w:hAnsi="Calibri"/>
          <w:bCs/>
        </w:rPr>
        <w:t xml:space="preserve">PeopleSoft Certifications in </w:t>
      </w:r>
      <w:r w:rsidR="0099120E">
        <w:rPr>
          <w:rFonts w:ascii="Calibri" w:hAnsi="Calibri"/>
          <w:bCs/>
        </w:rPr>
        <w:t>People T</w:t>
      </w:r>
      <w:r w:rsidRPr="00360321">
        <w:rPr>
          <w:rFonts w:ascii="Calibri" w:hAnsi="Calibri"/>
          <w:bCs/>
        </w:rPr>
        <w:t>ools</w:t>
      </w:r>
      <w:r>
        <w:rPr>
          <w:rFonts w:ascii="Calibri" w:hAnsi="Calibri"/>
          <w:bCs/>
        </w:rPr>
        <w:t>-I and PeopleSoft HRMS</w:t>
      </w:r>
      <w:r w:rsidRPr="00360321">
        <w:rPr>
          <w:rFonts w:ascii="Calibri" w:hAnsi="Calibri"/>
          <w:bCs/>
        </w:rPr>
        <w:t xml:space="preserve"> fundamentals (R9/IZO-218) </w:t>
      </w:r>
    </w:p>
    <w:p w14:paraId="50914EF5" w14:textId="78EB23CA" w:rsidR="00360321" w:rsidRPr="009F056E" w:rsidRDefault="00360321" w:rsidP="00107D21">
      <w:pPr>
        <w:numPr>
          <w:ilvl w:val="0"/>
          <w:numId w:val="35"/>
        </w:numPr>
        <w:shd w:val="clear" w:color="auto" w:fill="FFFFFF"/>
        <w:rPr>
          <w:rFonts w:ascii="Calibri" w:hAnsi="Calibri"/>
          <w:bCs/>
        </w:rPr>
      </w:pPr>
      <w:r w:rsidRPr="009F056E">
        <w:rPr>
          <w:rFonts w:ascii="Calibri" w:hAnsi="Calibri"/>
          <w:bCs/>
        </w:rPr>
        <w:t>Hands on experience in setting up the configurations for</w:t>
      </w:r>
      <w:r w:rsidR="0099120E" w:rsidRPr="009F056E">
        <w:rPr>
          <w:rFonts w:ascii="Calibri" w:hAnsi="Calibri"/>
          <w:bCs/>
        </w:rPr>
        <w:t xml:space="preserve"> </w:t>
      </w:r>
      <w:r w:rsidRPr="009F056E">
        <w:rPr>
          <w:rFonts w:ascii="Calibri" w:hAnsi="Calibri"/>
          <w:bCs/>
        </w:rPr>
        <w:t>N</w:t>
      </w:r>
      <w:r w:rsidR="00F87778">
        <w:rPr>
          <w:rFonts w:ascii="Calibri" w:hAnsi="Calibri"/>
          <w:bCs/>
        </w:rPr>
        <w:t>orth American</w:t>
      </w:r>
      <w:r w:rsidRPr="009F056E">
        <w:rPr>
          <w:rFonts w:ascii="Calibri" w:hAnsi="Calibri"/>
          <w:bCs/>
        </w:rPr>
        <w:t xml:space="preserve"> Payroll</w:t>
      </w:r>
      <w:r w:rsidR="0099120E" w:rsidRPr="009F056E">
        <w:rPr>
          <w:rFonts w:ascii="Calibri" w:hAnsi="Calibri"/>
          <w:bCs/>
        </w:rPr>
        <w:t xml:space="preserve">, </w:t>
      </w:r>
      <w:r w:rsidRPr="009F056E">
        <w:rPr>
          <w:rFonts w:ascii="Calibri" w:hAnsi="Calibri"/>
          <w:bCs/>
        </w:rPr>
        <w:t>Absence Management, Time and Labor</w:t>
      </w:r>
      <w:r w:rsidR="0099120E" w:rsidRPr="009F056E">
        <w:rPr>
          <w:rFonts w:ascii="Calibri" w:hAnsi="Calibri"/>
          <w:bCs/>
        </w:rPr>
        <w:t>,</w:t>
      </w:r>
      <w:r w:rsidRPr="009F056E">
        <w:rPr>
          <w:rFonts w:ascii="Calibri" w:hAnsi="Calibri"/>
          <w:bCs/>
        </w:rPr>
        <w:t xml:space="preserve"> </w:t>
      </w:r>
      <w:r w:rsidR="001F64A2">
        <w:rPr>
          <w:rFonts w:ascii="Calibri" w:hAnsi="Calibri"/>
          <w:bCs/>
        </w:rPr>
        <w:t xml:space="preserve">Core HR, </w:t>
      </w:r>
      <w:r w:rsidR="0099120E" w:rsidRPr="009F056E">
        <w:rPr>
          <w:rFonts w:ascii="Calibri" w:hAnsi="Calibri"/>
          <w:bCs/>
        </w:rPr>
        <w:t>e-</w:t>
      </w:r>
      <w:r w:rsidR="00BF796F" w:rsidRPr="009F056E">
        <w:rPr>
          <w:rFonts w:ascii="Calibri" w:hAnsi="Calibri"/>
          <w:bCs/>
        </w:rPr>
        <w:t>benefits,</w:t>
      </w:r>
      <w:r w:rsidR="0099120E" w:rsidRPr="009F056E">
        <w:rPr>
          <w:rFonts w:ascii="Calibri" w:hAnsi="Calibri"/>
          <w:bCs/>
        </w:rPr>
        <w:t xml:space="preserve"> and Benefits</w:t>
      </w:r>
      <w:r w:rsidR="00F87778">
        <w:rPr>
          <w:rFonts w:ascii="Calibri" w:hAnsi="Calibri"/>
          <w:bCs/>
        </w:rPr>
        <w:t>.</w:t>
      </w:r>
    </w:p>
    <w:p w14:paraId="50612BE9" w14:textId="04EE50FF" w:rsidR="00360321" w:rsidRPr="001F64A2" w:rsidRDefault="00360321" w:rsidP="001F64A2">
      <w:pPr>
        <w:numPr>
          <w:ilvl w:val="0"/>
          <w:numId w:val="35"/>
        </w:numPr>
        <w:shd w:val="clear" w:color="auto" w:fill="FFFFFF"/>
        <w:rPr>
          <w:rFonts w:ascii="Calibri" w:hAnsi="Calibri"/>
          <w:bCs/>
        </w:rPr>
      </w:pPr>
      <w:r w:rsidRPr="00C8417F">
        <w:rPr>
          <w:rFonts w:ascii="Calibri" w:hAnsi="Calibri"/>
          <w:bCs/>
        </w:rPr>
        <w:t xml:space="preserve">Expertise in doing </w:t>
      </w:r>
      <w:r w:rsidR="00F87778">
        <w:rPr>
          <w:rFonts w:ascii="Calibri" w:hAnsi="Calibri"/>
          <w:bCs/>
        </w:rPr>
        <w:t>quality</w:t>
      </w:r>
      <w:r w:rsidRPr="00C8417F">
        <w:rPr>
          <w:rFonts w:ascii="Calibri" w:hAnsi="Calibri"/>
          <w:bCs/>
        </w:rPr>
        <w:t xml:space="preserve"> documentation on business requirements.</w:t>
      </w:r>
    </w:p>
    <w:p w14:paraId="3ADE6775" w14:textId="5B680EB5" w:rsidR="00360321" w:rsidRPr="00C8417F" w:rsidRDefault="00360321" w:rsidP="00360321">
      <w:pPr>
        <w:numPr>
          <w:ilvl w:val="0"/>
          <w:numId w:val="35"/>
        </w:numPr>
        <w:shd w:val="clear" w:color="auto" w:fill="FFFFFF"/>
        <w:rPr>
          <w:rFonts w:ascii="Calibri" w:hAnsi="Calibri"/>
          <w:bCs/>
        </w:rPr>
      </w:pPr>
      <w:r w:rsidRPr="00C8417F">
        <w:rPr>
          <w:rFonts w:ascii="Calibri" w:hAnsi="Calibri"/>
          <w:bCs/>
        </w:rPr>
        <w:t xml:space="preserve">Proficient with full system development life cycle (requirements analysis through deployment, support, and ongoing technology refreshment). This encompasses conducting requirements </w:t>
      </w:r>
      <w:r w:rsidR="004D5ACC">
        <w:rPr>
          <w:rFonts w:ascii="Calibri" w:hAnsi="Calibri"/>
          <w:bCs/>
        </w:rPr>
        <w:t xml:space="preserve">gathering, </w:t>
      </w:r>
      <w:r w:rsidR="004D5ACC" w:rsidRPr="00C8417F">
        <w:rPr>
          <w:rFonts w:ascii="Calibri" w:hAnsi="Calibri"/>
          <w:bCs/>
        </w:rPr>
        <w:t>analysis</w:t>
      </w:r>
      <w:r w:rsidR="004D5ACC">
        <w:rPr>
          <w:rFonts w:ascii="Calibri" w:hAnsi="Calibri"/>
          <w:bCs/>
        </w:rPr>
        <w:t>,</w:t>
      </w:r>
      <w:r w:rsidR="004D5ACC" w:rsidRPr="00C8417F">
        <w:rPr>
          <w:rFonts w:ascii="Calibri" w:hAnsi="Calibri"/>
          <w:bCs/>
        </w:rPr>
        <w:t xml:space="preserve"> design</w:t>
      </w:r>
      <w:r w:rsidRPr="00C8417F">
        <w:rPr>
          <w:rFonts w:ascii="Calibri" w:hAnsi="Calibri"/>
          <w:bCs/>
        </w:rPr>
        <w:t xml:space="preserve"> activities as well as hands-on deployment and integration.</w:t>
      </w:r>
    </w:p>
    <w:p w14:paraId="0133B6DE" w14:textId="77777777" w:rsidR="00360321" w:rsidRPr="00C8417F" w:rsidRDefault="00360321" w:rsidP="00360321">
      <w:pPr>
        <w:numPr>
          <w:ilvl w:val="0"/>
          <w:numId w:val="35"/>
        </w:numPr>
        <w:shd w:val="clear" w:color="auto" w:fill="FFFFFF"/>
        <w:rPr>
          <w:rFonts w:ascii="Calibri" w:hAnsi="Calibri"/>
          <w:bCs/>
        </w:rPr>
      </w:pPr>
      <w:r w:rsidRPr="00C8417F">
        <w:rPr>
          <w:rFonts w:ascii="Calibri" w:hAnsi="Calibri"/>
          <w:bCs/>
        </w:rPr>
        <w:t>Has extensive knowledge in customization and maintenance of PeopleSoft HRMS 9.1 application including application of maintenance packs, service packs and patches.</w:t>
      </w:r>
    </w:p>
    <w:p w14:paraId="37FB2170" w14:textId="42092B18" w:rsidR="00360321" w:rsidRPr="00C8417F" w:rsidRDefault="00360321" w:rsidP="00360321">
      <w:pPr>
        <w:numPr>
          <w:ilvl w:val="0"/>
          <w:numId w:val="35"/>
        </w:numPr>
        <w:shd w:val="clear" w:color="auto" w:fill="FFFFFF"/>
        <w:rPr>
          <w:rFonts w:ascii="Calibri" w:hAnsi="Calibri"/>
          <w:bCs/>
        </w:rPr>
      </w:pPr>
      <w:r w:rsidRPr="00C8417F">
        <w:rPr>
          <w:rFonts w:ascii="Calibri" w:hAnsi="Calibri"/>
          <w:bCs/>
        </w:rPr>
        <w:t>Good understanding of the PeopleSoft North American Payroll</w:t>
      </w:r>
      <w:r w:rsidR="004D5ACC">
        <w:rPr>
          <w:rFonts w:ascii="Calibri" w:hAnsi="Calibri"/>
          <w:bCs/>
        </w:rPr>
        <w:t xml:space="preserve"> </w:t>
      </w:r>
      <w:r w:rsidR="00F87778">
        <w:rPr>
          <w:rFonts w:ascii="Calibri" w:hAnsi="Calibri"/>
          <w:bCs/>
        </w:rPr>
        <w:t xml:space="preserve">9.1, </w:t>
      </w:r>
      <w:r w:rsidRPr="00C8417F">
        <w:rPr>
          <w:rFonts w:ascii="Calibri" w:hAnsi="Calibri"/>
          <w:bCs/>
        </w:rPr>
        <w:t>9.2 business process.</w:t>
      </w:r>
    </w:p>
    <w:p w14:paraId="383EA7C5" w14:textId="74C6FC6D" w:rsidR="00360321" w:rsidRPr="00C8417F" w:rsidRDefault="00360321" w:rsidP="00360321">
      <w:pPr>
        <w:numPr>
          <w:ilvl w:val="0"/>
          <w:numId w:val="35"/>
        </w:numPr>
        <w:shd w:val="clear" w:color="auto" w:fill="FFFFFF"/>
        <w:rPr>
          <w:rFonts w:ascii="Calibri" w:hAnsi="Calibri"/>
          <w:bCs/>
        </w:rPr>
      </w:pPr>
      <w:r w:rsidRPr="00C8417F">
        <w:rPr>
          <w:rFonts w:ascii="Calibri" w:hAnsi="Calibri"/>
          <w:bCs/>
        </w:rPr>
        <w:t>Experienced in designing and architecting custom bolt-on applications and process flows in PeopleSoft HCM 9.</w:t>
      </w:r>
      <w:r w:rsidR="00F87778">
        <w:rPr>
          <w:rFonts w:ascii="Calibri" w:hAnsi="Calibri"/>
          <w:bCs/>
        </w:rPr>
        <w:t>1</w:t>
      </w:r>
      <w:r w:rsidR="004D5ACC">
        <w:rPr>
          <w:rFonts w:ascii="Calibri" w:hAnsi="Calibri"/>
          <w:bCs/>
        </w:rPr>
        <w:t>,9.2</w:t>
      </w:r>
    </w:p>
    <w:p w14:paraId="56B70CF4" w14:textId="10CED118" w:rsidR="00360321" w:rsidRPr="00C8417F" w:rsidRDefault="00360321" w:rsidP="00360321">
      <w:pPr>
        <w:numPr>
          <w:ilvl w:val="0"/>
          <w:numId w:val="35"/>
        </w:numPr>
        <w:shd w:val="clear" w:color="auto" w:fill="FFFFFF"/>
        <w:rPr>
          <w:rFonts w:ascii="Calibri" w:hAnsi="Calibri"/>
          <w:bCs/>
        </w:rPr>
      </w:pPr>
      <w:r w:rsidRPr="00C8417F">
        <w:rPr>
          <w:rFonts w:ascii="Calibri" w:hAnsi="Calibri"/>
          <w:bCs/>
        </w:rPr>
        <w:t xml:space="preserve">Good experience with pivot grids </w:t>
      </w:r>
      <w:r w:rsidR="004D5ACC" w:rsidRPr="00C8417F">
        <w:rPr>
          <w:rFonts w:ascii="Calibri" w:hAnsi="Calibri"/>
          <w:bCs/>
        </w:rPr>
        <w:t>features</w:t>
      </w:r>
      <w:r w:rsidRPr="00C8417F">
        <w:rPr>
          <w:rFonts w:ascii="Calibri" w:hAnsi="Calibri"/>
          <w:bCs/>
        </w:rPr>
        <w:t xml:space="preserve"> of PeopleSoft </w:t>
      </w:r>
      <w:r>
        <w:rPr>
          <w:rFonts w:ascii="Calibri" w:hAnsi="Calibri"/>
          <w:bCs/>
        </w:rPr>
        <w:t xml:space="preserve">HCM </w:t>
      </w:r>
      <w:r w:rsidRPr="00C8417F">
        <w:rPr>
          <w:rFonts w:ascii="Calibri" w:hAnsi="Calibri"/>
          <w:bCs/>
        </w:rPr>
        <w:t xml:space="preserve">9.2 </w:t>
      </w:r>
    </w:p>
    <w:p w14:paraId="4778C50E" w14:textId="77777777" w:rsidR="00360321" w:rsidRPr="00C8417F" w:rsidRDefault="00360321" w:rsidP="00360321">
      <w:pPr>
        <w:numPr>
          <w:ilvl w:val="0"/>
          <w:numId w:val="35"/>
        </w:numPr>
        <w:shd w:val="clear" w:color="auto" w:fill="FFFFFF"/>
        <w:rPr>
          <w:rFonts w:ascii="Calibri" w:hAnsi="Calibri"/>
          <w:bCs/>
        </w:rPr>
      </w:pPr>
      <w:r w:rsidRPr="00C8417F">
        <w:rPr>
          <w:rFonts w:ascii="Calibri" w:hAnsi="Calibri"/>
          <w:bCs/>
        </w:rPr>
        <w:t>Provided training and assistance to team members on various enterprises upgrades and support assignments.</w:t>
      </w:r>
    </w:p>
    <w:p w14:paraId="61518505" w14:textId="77777777" w:rsidR="001F64A2" w:rsidRDefault="00360321" w:rsidP="001F64A2">
      <w:pPr>
        <w:numPr>
          <w:ilvl w:val="0"/>
          <w:numId w:val="35"/>
        </w:numPr>
        <w:shd w:val="clear" w:color="auto" w:fill="FFFFFF"/>
        <w:rPr>
          <w:rFonts w:ascii="Calibri" w:hAnsi="Calibri"/>
          <w:bCs/>
        </w:rPr>
      </w:pPr>
      <w:r w:rsidRPr="00C8417F">
        <w:rPr>
          <w:rFonts w:ascii="Calibri" w:hAnsi="Calibri"/>
          <w:bCs/>
        </w:rPr>
        <w:t xml:space="preserve">An effective communicator with consistent academic record and good team player. </w:t>
      </w:r>
    </w:p>
    <w:p w14:paraId="6BBC5686" w14:textId="4BC161F6" w:rsidR="00360321" w:rsidRDefault="00360321" w:rsidP="001F64A2">
      <w:pPr>
        <w:numPr>
          <w:ilvl w:val="0"/>
          <w:numId w:val="35"/>
        </w:numPr>
        <w:shd w:val="clear" w:color="auto" w:fill="FFFFFF"/>
        <w:rPr>
          <w:rFonts w:ascii="Calibri" w:hAnsi="Calibri"/>
          <w:bCs/>
        </w:rPr>
      </w:pPr>
      <w:r w:rsidRPr="001F64A2">
        <w:rPr>
          <w:rFonts w:ascii="Calibri" w:hAnsi="Calibri"/>
          <w:bCs/>
        </w:rPr>
        <w:t>Strong track record as HRMS 9.2 Implementation and production support lead in HRMS 9.2 Time and Labor, Absence Managemen</w:t>
      </w:r>
      <w:r w:rsidR="0099120E" w:rsidRPr="001F64A2">
        <w:rPr>
          <w:rFonts w:ascii="Calibri" w:hAnsi="Calibri"/>
          <w:bCs/>
        </w:rPr>
        <w:t xml:space="preserve">t, North American Payroll </w:t>
      </w:r>
      <w:r w:rsidRPr="001F64A2">
        <w:rPr>
          <w:rFonts w:ascii="Calibri" w:hAnsi="Calibri"/>
          <w:bCs/>
        </w:rPr>
        <w:t>modules with PHIRE and HPSM tools experience</w:t>
      </w:r>
      <w:r w:rsidR="00BF796F">
        <w:rPr>
          <w:rFonts w:ascii="Calibri" w:hAnsi="Calibri"/>
          <w:bCs/>
        </w:rPr>
        <w:t>.</w:t>
      </w:r>
    </w:p>
    <w:p w14:paraId="54D80464" w14:textId="0A5DB698" w:rsidR="00BF796F" w:rsidRPr="001F64A2" w:rsidRDefault="00BF796F" w:rsidP="001F64A2">
      <w:pPr>
        <w:numPr>
          <w:ilvl w:val="0"/>
          <w:numId w:val="35"/>
        </w:numPr>
        <w:shd w:val="clear" w:color="auto" w:fill="FFFFFF"/>
        <w:rPr>
          <w:rFonts w:ascii="Calibri" w:hAnsi="Calibri"/>
          <w:bCs/>
        </w:rPr>
      </w:pPr>
      <w:r>
        <w:rPr>
          <w:rFonts w:ascii="Calibri" w:hAnsi="Calibri"/>
          <w:bCs/>
        </w:rPr>
        <w:t>Strong experience in PS query report writing and Excel.</w:t>
      </w:r>
    </w:p>
    <w:p w14:paraId="3B1C8D18" w14:textId="732BEC09" w:rsidR="00557520" w:rsidRPr="00C8417F" w:rsidRDefault="00557520" w:rsidP="00360321">
      <w:pPr>
        <w:numPr>
          <w:ilvl w:val="0"/>
          <w:numId w:val="35"/>
        </w:numPr>
        <w:shd w:val="clear" w:color="auto" w:fill="FFFFFF"/>
        <w:rPr>
          <w:rFonts w:ascii="Calibri" w:hAnsi="Calibri"/>
          <w:bCs/>
        </w:rPr>
      </w:pPr>
      <w:r>
        <w:rPr>
          <w:rFonts w:ascii="Calibri" w:hAnsi="Calibri"/>
          <w:bCs/>
        </w:rPr>
        <w:t>Strong experience in Transit industry from ERP Payroll, Labor and leave systems perspective.</w:t>
      </w:r>
    </w:p>
    <w:p w14:paraId="3350404D" w14:textId="77777777" w:rsidR="00C3259E" w:rsidRPr="0074494D" w:rsidRDefault="00C3259E" w:rsidP="00C3259E">
      <w:pPr>
        <w:jc w:val="both"/>
        <w:rPr>
          <w:rFonts w:ascii="Arial" w:hAnsi="Arial" w:cs="Arial"/>
          <w:b/>
          <w:bCs/>
          <w:sz w:val="20"/>
          <w:szCs w:val="20"/>
        </w:rPr>
      </w:pPr>
    </w:p>
    <w:p w14:paraId="28BF99EC" w14:textId="77777777" w:rsidR="00C3259E" w:rsidRDefault="00C3259E" w:rsidP="00C3259E">
      <w:pPr>
        <w:jc w:val="both"/>
        <w:rPr>
          <w:rFonts w:ascii="Arial" w:hAnsi="Arial" w:cs="Arial"/>
          <w:sz w:val="20"/>
          <w:szCs w:val="20"/>
        </w:rPr>
      </w:pPr>
    </w:p>
    <w:p w14:paraId="5980C54E" w14:textId="77777777" w:rsidR="00A84423" w:rsidRPr="0074494D" w:rsidRDefault="00A84423" w:rsidP="00C3259E">
      <w:pPr>
        <w:jc w:val="both"/>
        <w:rPr>
          <w:rFonts w:ascii="Arial" w:hAnsi="Arial" w:cs="Arial"/>
          <w:sz w:val="20"/>
          <w:szCs w:val="20"/>
        </w:rPr>
      </w:pPr>
    </w:p>
    <w:p w14:paraId="3C1E219F" w14:textId="143D64DC" w:rsidR="00C3259E" w:rsidRDefault="0099120E" w:rsidP="00C3259E">
      <w:pPr>
        <w:jc w:val="both"/>
        <w:rPr>
          <w:rFonts w:asciiTheme="minorHAnsi" w:hAnsiTheme="minorHAnsi" w:cs="Arial"/>
          <w:b/>
          <w:bCs/>
        </w:rPr>
      </w:pPr>
      <w:r>
        <w:rPr>
          <w:rFonts w:asciiTheme="minorHAnsi" w:hAnsiTheme="minorHAnsi" w:cs="Arial"/>
          <w:b/>
          <w:bCs/>
        </w:rPr>
        <w:t>PROFESSIONAL</w:t>
      </w:r>
      <w:r w:rsidR="00C3259E" w:rsidRPr="00C3259E">
        <w:rPr>
          <w:rFonts w:asciiTheme="minorHAnsi" w:hAnsiTheme="minorHAnsi" w:cs="Arial"/>
          <w:b/>
          <w:bCs/>
        </w:rPr>
        <w:t xml:space="preserve"> EXPERIENCE </w:t>
      </w:r>
    </w:p>
    <w:p w14:paraId="125317AD" w14:textId="18C013D4" w:rsidR="00D37A26" w:rsidRDefault="00D37A26" w:rsidP="00C3259E">
      <w:pPr>
        <w:jc w:val="both"/>
        <w:rPr>
          <w:rFonts w:asciiTheme="minorHAnsi" w:hAnsiTheme="minorHAnsi" w:cs="Arial"/>
          <w:b/>
          <w:bCs/>
        </w:rPr>
      </w:pPr>
    </w:p>
    <w:p w14:paraId="7EFB6A49" w14:textId="51DD568C" w:rsidR="00D37A26" w:rsidRPr="0099120E" w:rsidRDefault="00D37A26" w:rsidP="00D37A26">
      <w:pPr>
        <w:ind w:left="360"/>
        <w:rPr>
          <w:rFonts w:ascii="Calibri" w:hAnsi="Calibri"/>
          <w:b/>
          <w:bCs/>
          <w:i/>
          <w:u w:val="single"/>
        </w:rPr>
      </w:pPr>
      <w:r>
        <w:rPr>
          <w:rFonts w:ascii="Calibri" w:hAnsi="Calibri"/>
          <w:b/>
          <w:bCs/>
          <w:i/>
          <w:u w:val="single"/>
        </w:rPr>
        <w:t>WMATA Washington D.C</w:t>
      </w:r>
      <w:r w:rsidR="001F64A2" w:rsidRPr="0099120E">
        <w:rPr>
          <w:rFonts w:ascii="Calibri" w:hAnsi="Calibri"/>
          <w:b/>
          <w:bCs/>
          <w:i/>
          <w:u w:val="single"/>
        </w:rPr>
        <w:t xml:space="preserve">    </w:t>
      </w:r>
      <w:r w:rsidRPr="0099120E">
        <w:rPr>
          <w:rFonts w:ascii="Calibri" w:hAnsi="Calibri"/>
          <w:b/>
          <w:bCs/>
          <w:i/>
          <w:u w:val="single"/>
        </w:rPr>
        <w:t xml:space="preserve">                                   </w:t>
      </w:r>
      <w:r w:rsidRPr="0099120E">
        <w:rPr>
          <w:rFonts w:ascii="Calibri" w:hAnsi="Calibri"/>
          <w:b/>
          <w:bCs/>
          <w:i/>
          <w:u w:val="single"/>
        </w:rPr>
        <w:tab/>
      </w:r>
      <w:r w:rsidRPr="0099120E">
        <w:rPr>
          <w:rFonts w:ascii="Calibri" w:hAnsi="Calibri"/>
          <w:b/>
          <w:bCs/>
          <w:i/>
          <w:u w:val="single"/>
        </w:rPr>
        <w:tab/>
      </w:r>
      <w:r w:rsidR="001F64A2">
        <w:rPr>
          <w:rFonts w:ascii="Calibri" w:hAnsi="Calibri"/>
          <w:i/>
        </w:rPr>
        <w:t>_______________</w:t>
      </w:r>
      <w:r>
        <w:rPr>
          <w:rFonts w:ascii="Calibri" w:hAnsi="Calibri"/>
          <w:b/>
          <w:bCs/>
          <w:i/>
          <w:u w:val="single"/>
        </w:rPr>
        <w:t>Nov</w:t>
      </w:r>
      <w:r w:rsidRPr="0099120E">
        <w:rPr>
          <w:rFonts w:ascii="Calibri" w:hAnsi="Calibri"/>
          <w:b/>
          <w:bCs/>
          <w:i/>
          <w:u w:val="single"/>
        </w:rPr>
        <w:t xml:space="preserve"> 201</w:t>
      </w:r>
      <w:r>
        <w:rPr>
          <w:rFonts w:ascii="Calibri" w:hAnsi="Calibri"/>
          <w:b/>
          <w:bCs/>
          <w:i/>
          <w:u w:val="single"/>
        </w:rPr>
        <w:t>6</w:t>
      </w:r>
      <w:r w:rsidRPr="0099120E">
        <w:rPr>
          <w:rFonts w:ascii="Calibri" w:hAnsi="Calibri"/>
          <w:b/>
          <w:bCs/>
          <w:i/>
          <w:u w:val="single"/>
        </w:rPr>
        <w:t xml:space="preserve"> to </w:t>
      </w:r>
      <w:r>
        <w:rPr>
          <w:rFonts w:ascii="Calibri" w:hAnsi="Calibri"/>
          <w:b/>
          <w:bCs/>
          <w:i/>
          <w:u w:val="single"/>
        </w:rPr>
        <w:t>Present</w:t>
      </w:r>
      <w:r w:rsidRPr="0099120E">
        <w:rPr>
          <w:rFonts w:ascii="Calibri" w:hAnsi="Calibri"/>
          <w:b/>
          <w:bCs/>
          <w:i/>
          <w:u w:val="single"/>
        </w:rPr>
        <w:t xml:space="preserve">                                                         </w:t>
      </w:r>
    </w:p>
    <w:p w14:paraId="0E296E87" w14:textId="27E301C0" w:rsidR="00D37A26" w:rsidRPr="0099120E" w:rsidRDefault="00D37A26" w:rsidP="00D37A26">
      <w:pPr>
        <w:ind w:left="360"/>
        <w:rPr>
          <w:rFonts w:ascii="Calibri" w:hAnsi="Calibri"/>
          <w:b/>
          <w:bCs/>
          <w:i/>
        </w:rPr>
      </w:pPr>
      <w:r w:rsidRPr="0099120E">
        <w:rPr>
          <w:rFonts w:ascii="Calibri" w:hAnsi="Calibri"/>
          <w:b/>
          <w:bCs/>
          <w:i/>
        </w:rPr>
        <w:t xml:space="preserve">PeopleSoft </w:t>
      </w:r>
      <w:r w:rsidR="00BF796F">
        <w:rPr>
          <w:rFonts w:ascii="Calibri" w:hAnsi="Calibri"/>
          <w:b/>
          <w:bCs/>
          <w:i/>
        </w:rPr>
        <w:t>Payroll</w:t>
      </w:r>
      <w:r>
        <w:rPr>
          <w:rFonts w:ascii="Calibri" w:hAnsi="Calibri"/>
          <w:b/>
          <w:bCs/>
          <w:i/>
        </w:rPr>
        <w:t xml:space="preserve"> </w:t>
      </w:r>
      <w:r w:rsidRPr="0099120E">
        <w:rPr>
          <w:rFonts w:ascii="Calibri" w:hAnsi="Calibri"/>
          <w:b/>
          <w:bCs/>
          <w:i/>
        </w:rPr>
        <w:t>Functional Consultant</w:t>
      </w:r>
    </w:p>
    <w:p w14:paraId="6681FC32" w14:textId="77777777" w:rsidR="00D37A26" w:rsidRPr="00C8417F" w:rsidRDefault="00D37A26" w:rsidP="00D37A26">
      <w:pPr>
        <w:ind w:left="360"/>
        <w:rPr>
          <w:rFonts w:ascii="Calibri" w:hAnsi="Calibri"/>
          <w:b/>
          <w:bCs/>
        </w:rPr>
      </w:pPr>
    </w:p>
    <w:p w14:paraId="23B4EB20" w14:textId="77777777" w:rsidR="00D37A26" w:rsidRPr="00C8417F" w:rsidRDefault="00D37A26" w:rsidP="00D37A26">
      <w:pPr>
        <w:ind w:left="360"/>
        <w:rPr>
          <w:rFonts w:ascii="Calibri" w:hAnsi="Calibri"/>
          <w:bCs/>
        </w:rPr>
      </w:pPr>
      <w:r w:rsidRPr="00C8417F">
        <w:rPr>
          <w:rFonts w:ascii="Calibri" w:hAnsi="Calibri"/>
          <w:b/>
          <w:bCs/>
        </w:rPr>
        <w:t>Responsibilities</w:t>
      </w:r>
      <w:r w:rsidRPr="00C8417F">
        <w:rPr>
          <w:rFonts w:ascii="Calibri" w:hAnsi="Calibri"/>
          <w:bCs/>
        </w:rPr>
        <w:t>:</w:t>
      </w:r>
    </w:p>
    <w:p w14:paraId="6EACDFBF" w14:textId="703FBBF4" w:rsidR="00D37A26" w:rsidRDefault="00D37A26" w:rsidP="00D37A26">
      <w:pPr>
        <w:numPr>
          <w:ilvl w:val="0"/>
          <w:numId w:val="35"/>
        </w:numPr>
        <w:shd w:val="clear" w:color="auto" w:fill="FFFFFF"/>
        <w:rPr>
          <w:rFonts w:ascii="Calibri" w:hAnsi="Calibri"/>
          <w:bCs/>
        </w:rPr>
      </w:pPr>
      <w:r w:rsidRPr="00C8417F">
        <w:rPr>
          <w:rFonts w:ascii="Calibri" w:hAnsi="Calibri"/>
          <w:bCs/>
        </w:rPr>
        <w:t>Lead and facilitate business process improvement change. Provide business expertise and input to the design, improvement and overall solution architecture of the</w:t>
      </w:r>
      <w:r>
        <w:rPr>
          <w:rFonts w:ascii="Calibri" w:hAnsi="Calibri"/>
          <w:bCs/>
        </w:rPr>
        <w:t xml:space="preserve"> </w:t>
      </w:r>
      <w:r w:rsidRPr="00C8417F">
        <w:rPr>
          <w:rFonts w:ascii="Calibri" w:hAnsi="Calibri"/>
          <w:bCs/>
        </w:rPr>
        <w:t xml:space="preserve">Payroll </w:t>
      </w:r>
      <w:r>
        <w:rPr>
          <w:rFonts w:ascii="Calibri" w:hAnsi="Calibri"/>
          <w:bCs/>
        </w:rPr>
        <w:t xml:space="preserve">and </w:t>
      </w:r>
      <w:r w:rsidRPr="00C8417F">
        <w:rPr>
          <w:rFonts w:ascii="Calibri" w:hAnsi="Calibri"/>
          <w:bCs/>
        </w:rPr>
        <w:t>Time &amp; Labor, Absence Management systems.</w:t>
      </w:r>
    </w:p>
    <w:p w14:paraId="5A282C02" w14:textId="4BAC6A81" w:rsidR="00D37A26" w:rsidRPr="00D37A26" w:rsidRDefault="00D37A26" w:rsidP="00D37A26">
      <w:pPr>
        <w:numPr>
          <w:ilvl w:val="0"/>
          <w:numId w:val="35"/>
        </w:numPr>
        <w:shd w:val="clear" w:color="auto" w:fill="FFFFFF"/>
        <w:spacing w:line="320" w:lineRule="atLeast"/>
        <w:rPr>
          <w:rFonts w:ascii="Calibri" w:hAnsi="Calibri"/>
          <w:bCs/>
        </w:rPr>
      </w:pPr>
      <w:r w:rsidRPr="00D37A26">
        <w:rPr>
          <w:rFonts w:ascii="Calibri" w:hAnsi="Calibri"/>
          <w:bCs/>
        </w:rPr>
        <w:t>Create business requirements and functional</w:t>
      </w:r>
      <w:r>
        <w:rPr>
          <w:rFonts w:ascii="Calibri" w:hAnsi="Calibri"/>
          <w:bCs/>
        </w:rPr>
        <w:t xml:space="preserve"> </w:t>
      </w:r>
      <w:r w:rsidRPr="00D37A26">
        <w:rPr>
          <w:rFonts w:ascii="Calibri" w:hAnsi="Calibri"/>
          <w:bCs/>
        </w:rPr>
        <w:t>(FDD) specification documentation</w:t>
      </w:r>
      <w:r>
        <w:rPr>
          <w:rFonts w:ascii="Calibri" w:hAnsi="Calibri"/>
          <w:bCs/>
        </w:rPr>
        <w:t xml:space="preserve"> </w:t>
      </w:r>
      <w:r w:rsidRPr="00D37A26">
        <w:rPr>
          <w:rFonts w:ascii="Calibri" w:hAnsi="Calibri"/>
          <w:bCs/>
        </w:rPr>
        <w:t>for development, reporting and integration requests</w:t>
      </w:r>
      <w:r w:rsidR="004D5ACC">
        <w:rPr>
          <w:rFonts w:ascii="Calibri" w:hAnsi="Calibri"/>
          <w:bCs/>
        </w:rPr>
        <w:t>.</w:t>
      </w:r>
      <w:r w:rsidRPr="00D37A26">
        <w:rPr>
          <w:rFonts w:ascii="Calibri" w:hAnsi="Calibri"/>
          <w:bCs/>
        </w:rPr>
        <w:t xml:space="preserve"> </w:t>
      </w:r>
    </w:p>
    <w:p w14:paraId="522D3B71" w14:textId="6AD93054" w:rsidR="00D37A26" w:rsidRDefault="00D37A26" w:rsidP="00D37A26">
      <w:pPr>
        <w:numPr>
          <w:ilvl w:val="0"/>
          <w:numId w:val="35"/>
        </w:numPr>
        <w:shd w:val="clear" w:color="auto" w:fill="FFFFFF"/>
        <w:spacing w:line="320" w:lineRule="atLeast"/>
        <w:rPr>
          <w:rFonts w:ascii="Calibri" w:hAnsi="Calibri"/>
          <w:bCs/>
        </w:rPr>
      </w:pPr>
      <w:r w:rsidRPr="00D37A26">
        <w:rPr>
          <w:rFonts w:ascii="Calibri" w:hAnsi="Calibri"/>
          <w:bCs/>
        </w:rPr>
        <w:t>Subject Matter Expert and responsible for due diligence, integration and implementation of various Payroll</w:t>
      </w:r>
      <w:r w:rsidR="004D5ACC">
        <w:rPr>
          <w:rFonts w:ascii="Calibri" w:hAnsi="Calibri"/>
          <w:bCs/>
        </w:rPr>
        <w:t>, Time and Labor</w:t>
      </w:r>
      <w:r>
        <w:rPr>
          <w:rFonts w:ascii="Calibri" w:hAnsi="Calibri"/>
          <w:bCs/>
        </w:rPr>
        <w:t xml:space="preserve"> and </w:t>
      </w:r>
      <w:r w:rsidR="001F64A2">
        <w:rPr>
          <w:rFonts w:ascii="Calibri" w:hAnsi="Calibri"/>
          <w:bCs/>
        </w:rPr>
        <w:t>A</w:t>
      </w:r>
      <w:r>
        <w:rPr>
          <w:rFonts w:ascii="Calibri" w:hAnsi="Calibri"/>
          <w:bCs/>
        </w:rPr>
        <w:t xml:space="preserve">bsence </w:t>
      </w:r>
      <w:r w:rsidR="001F64A2">
        <w:rPr>
          <w:rFonts w:ascii="Calibri" w:hAnsi="Calibri"/>
          <w:bCs/>
        </w:rPr>
        <w:t>M</w:t>
      </w:r>
      <w:r>
        <w:rPr>
          <w:rFonts w:ascii="Calibri" w:hAnsi="Calibri"/>
          <w:bCs/>
        </w:rPr>
        <w:t>anagement</w:t>
      </w:r>
      <w:r w:rsidRPr="00D37A26">
        <w:rPr>
          <w:rFonts w:ascii="Calibri" w:hAnsi="Calibri"/>
          <w:bCs/>
        </w:rPr>
        <w:t xml:space="preserve"> functions. </w:t>
      </w:r>
    </w:p>
    <w:p w14:paraId="1E7B9369" w14:textId="23F5FA6D" w:rsidR="00937361" w:rsidRDefault="00937361" w:rsidP="00D37A26">
      <w:pPr>
        <w:numPr>
          <w:ilvl w:val="0"/>
          <w:numId w:val="35"/>
        </w:numPr>
        <w:shd w:val="clear" w:color="auto" w:fill="FFFFFF"/>
        <w:spacing w:line="320" w:lineRule="atLeast"/>
        <w:rPr>
          <w:rFonts w:ascii="Calibri" w:hAnsi="Calibri"/>
          <w:bCs/>
        </w:rPr>
      </w:pPr>
      <w:r>
        <w:rPr>
          <w:rFonts w:ascii="Calibri" w:hAnsi="Calibri"/>
          <w:bCs/>
        </w:rPr>
        <w:t xml:space="preserve">Worked on </w:t>
      </w:r>
      <w:r w:rsidR="00D2677C">
        <w:rPr>
          <w:rFonts w:ascii="Calibri" w:hAnsi="Calibri"/>
          <w:bCs/>
        </w:rPr>
        <w:t>Tax update testing on weekly and biweekly payroll employees</w:t>
      </w:r>
    </w:p>
    <w:p w14:paraId="2E94DD79" w14:textId="231653F4" w:rsidR="00557520" w:rsidRDefault="00557520" w:rsidP="00D37A26">
      <w:pPr>
        <w:numPr>
          <w:ilvl w:val="0"/>
          <w:numId w:val="35"/>
        </w:numPr>
        <w:shd w:val="clear" w:color="auto" w:fill="FFFFFF"/>
        <w:spacing w:line="320" w:lineRule="atLeast"/>
        <w:rPr>
          <w:rFonts w:ascii="Calibri" w:hAnsi="Calibri"/>
          <w:bCs/>
        </w:rPr>
      </w:pPr>
      <w:r>
        <w:rPr>
          <w:rFonts w:ascii="Calibri" w:hAnsi="Calibri"/>
          <w:bCs/>
        </w:rPr>
        <w:t>Worked on setting up new earnings, deductions, Tax setup changes.</w:t>
      </w:r>
    </w:p>
    <w:p w14:paraId="1B28F40C" w14:textId="292F1A1A" w:rsidR="00557520" w:rsidRDefault="00557520" w:rsidP="00D37A26">
      <w:pPr>
        <w:numPr>
          <w:ilvl w:val="0"/>
          <w:numId w:val="35"/>
        </w:numPr>
        <w:shd w:val="clear" w:color="auto" w:fill="FFFFFF"/>
        <w:spacing w:line="320" w:lineRule="atLeast"/>
        <w:rPr>
          <w:rFonts w:ascii="Calibri" w:hAnsi="Calibri"/>
          <w:bCs/>
        </w:rPr>
      </w:pPr>
      <w:r>
        <w:rPr>
          <w:rFonts w:ascii="Calibri" w:hAnsi="Calibri"/>
          <w:bCs/>
        </w:rPr>
        <w:lastRenderedPageBreak/>
        <w:t>Did hundreds of mass uploads of job numbers (cost reallocation) to timesheet data.</w:t>
      </w:r>
    </w:p>
    <w:p w14:paraId="0BB27B0A" w14:textId="77777777" w:rsidR="0065076D" w:rsidRDefault="0065076D" w:rsidP="00D37A26">
      <w:pPr>
        <w:numPr>
          <w:ilvl w:val="0"/>
          <w:numId w:val="35"/>
        </w:numPr>
        <w:shd w:val="clear" w:color="auto" w:fill="FFFFFF"/>
        <w:spacing w:line="320" w:lineRule="atLeast"/>
        <w:rPr>
          <w:rFonts w:ascii="Calibri" w:hAnsi="Calibri"/>
          <w:bCs/>
        </w:rPr>
      </w:pPr>
      <w:r>
        <w:rPr>
          <w:rFonts w:ascii="Calibri" w:hAnsi="Calibri"/>
          <w:bCs/>
        </w:rPr>
        <w:t>Worked on Projects related to Payroll automation. Created new processes which help Payroll team in cutting down on Payroll Processing time and increase accuracy.</w:t>
      </w:r>
    </w:p>
    <w:p w14:paraId="0F09168A" w14:textId="2FA8D7E0" w:rsidR="0065076D" w:rsidRDefault="0065076D" w:rsidP="00D37A26">
      <w:pPr>
        <w:numPr>
          <w:ilvl w:val="0"/>
          <w:numId w:val="35"/>
        </w:numPr>
        <w:shd w:val="clear" w:color="auto" w:fill="FFFFFF"/>
        <w:spacing w:line="320" w:lineRule="atLeast"/>
        <w:rPr>
          <w:rFonts w:ascii="Calibri" w:hAnsi="Calibri"/>
          <w:bCs/>
        </w:rPr>
      </w:pPr>
      <w:r>
        <w:rPr>
          <w:rFonts w:ascii="Calibri" w:hAnsi="Calibri"/>
          <w:bCs/>
        </w:rPr>
        <w:t xml:space="preserve">Working on a separate project to move employees paid in advance to being paid current. This entails aligning Payroll and Time Periods and storing advance payments to be recovered </w:t>
      </w:r>
      <w:r w:rsidR="00BF796F">
        <w:rPr>
          <w:rFonts w:ascii="Calibri" w:hAnsi="Calibri"/>
          <w:bCs/>
        </w:rPr>
        <w:t>at termination.</w:t>
      </w:r>
      <w:r>
        <w:rPr>
          <w:rFonts w:ascii="Calibri" w:hAnsi="Calibri"/>
          <w:bCs/>
        </w:rPr>
        <w:t xml:space="preserve"> </w:t>
      </w:r>
    </w:p>
    <w:p w14:paraId="2A9F8F89" w14:textId="47E04FBD" w:rsidR="00557520" w:rsidRDefault="00557520" w:rsidP="00D37A26">
      <w:pPr>
        <w:numPr>
          <w:ilvl w:val="0"/>
          <w:numId w:val="35"/>
        </w:numPr>
        <w:shd w:val="clear" w:color="auto" w:fill="FFFFFF"/>
        <w:spacing w:line="320" w:lineRule="atLeast"/>
        <w:rPr>
          <w:rFonts w:ascii="Calibri" w:hAnsi="Calibri"/>
          <w:bCs/>
        </w:rPr>
      </w:pPr>
      <w:r>
        <w:rPr>
          <w:rFonts w:ascii="Calibri" w:hAnsi="Calibri"/>
          <w:bCs/>
        </w:rPr>
        <w:t>Worked on creating and testing new process for Corrective Maintenance.</w:t>
      </w:r>
    </w:p>
    <w:p w14:paraId="035FD3E4" w14:textId="2DD53240" w:rsidR="00557520" w:rsidRPr="00557520" w:rsidRDefault="0065076D" w:rsidP="00557520">
      <w:pPr>
        <w:numPr>
          <w:ilvl w:val="0"/>
          <w:numId w:val="35"/>
        </w:numPr>
        <w:shd w:val="clear" w:color="auto" w:fill="FFFFFF"/>
        <w:spacing w:line="320" w:lineRule="atLeast"/>
        <w:rPr>
          <w:rFonts w:ascii="Calibri" w:hAnsi="Calibri"/>
          <w:bCs/>
        </w:rPr>
      </w:pPr>
      <w:r>
        <w:rPr>
          <w:rFonts w:ascii="Calibri" w:hAnsi="Calibri"/>
          <w:bCs/>
        </w:rPr>
        <w:t>Created n</w:t>
      </w:r>
      <w:r w:rsidR="00557520">
        <w:rPr>
          <w:rFonts w:ascii="Calibri" w:hAnsi="Calibri"/>
          <w:bCs/>
        </w:rPr>
        <w:t xml:space="preserve">ew </w:t>
      </w:r>
      <w:r w:rsidR="00557520" w:rsidRPr="00D37A26">
        <w:rPr>
          <w:rFonts w:ascii="Calibri" w:hAnsi="Calibri"/>
          <w:bCs/>
        </w:rPr>
        <w:t>TRC</w:t>
      </w:r>
      <w:r w:rsidR="00557520">
        <w:rPr>
          <w:rFonts w:ascii="Calibri" w:hAnsi="Calibri"/>
          <w:bCs/>
        </w:rPr>
        <w:t>s</w:t>
      </w:r>
      <w:r w:rsidR="00557520" w:rsidRPr="00D37A26">
        <w:rPr>
          <w:rFonts w:ascii="Calibri" w:hAnsi="Calibri"/>
          <w:bCs/>
        </w:rPr>
        <w:t xml:space="preserve"> and</w:t>
      </w:r>
      <w:r>
        <w:rPr>
          <w:rFonts w:ascii="Calibri" w:hAnsi="Calibri"/>
          <w:bCs/>
        </w:rPr>
        <w:t xml:space="preserve"> changes to</w:t>
      </w:r>
      <w:r w:rsidR="00557520" w:rsidRPr="00D37A26">
        <w:rPr>
          <w:rFonts w:ascii="Calibri" w:hAnsi="Calibri"/>
          <w:bCs/>
        </w:rPr>
        <w:t xml:space="preserve"> </w:t>
      </w:r>
      <w:r w:rsidR="00557520">
        <w:rPr>
          <w:rFonts w:ascii="Calibri" w:hAnsi="Calibri"/>
          <w:bCs/>
        </w:rPr>
        <w:t>TRC program, workgroup</w:t>
      </w:r>
      <w:r w:rsidR="00557520" w:rsidRPr="00D37A26">
        <w:rPr>
          <w:rFonts w:ascii="Calibri" w:hAnsi="Calibri"/>
          <w:bCs/>
        </w:rPr>
        <w:t xml:space="preserve"> based on client needs</w:t>
      </w:r>
      <w:r>
        <w:rPr>
          <w:rFonts w:ascii="Calibri" w:hAnsi="Calibri"/>
          <w:bCs/>
        </w:rPr>
        <w:t>.</w:t>
      </w:r>
    </w:p>
    <w:p w14:paraId="2C4E3B6A" w14:textId="66F58B94" w:rsidR="00D37A26" w:rsidRPr="00D37A26" w:rsidRDefault="00D37A26" w:rsidP="00D37A26">
      <w:pPr>
        <w:numPr>
          <w:ilvl w:val="0"/>
          <w:numId w:val="35"/>
        </w:numPr>
        <w:shd w:val="clear" w:color="auto" w:fill="FFFFFF"/>
        <w:spacing w:line="320" w:lineRule="atLeast"/>
        <w:rPr>
          <w:rFonts w:ascii="Calibri" w:hAnsi="Calibri"/>
          <w:bCs/>
        </w:rPr>
      </w:pPr>
      <w:r w:rsidRPr="00D37A26">
        <w:rPr>
          <w:rFonts w:ascii="Calibri" w:hAnsi="Calibri"/>
          <w:bCs/>
        </w:rPr>
        <w:t>Identified areas that do not adhere to the actual business need and made improvements to fix the problem.</w:t>
      </w:r>
    </w:p>
    <w:p w14:paraId="504A116C" w14:textId="74F88DCB" w:rsidR="00D37A26" w:rsidRDefault="00D37A26" w:rsidP="00D37A26">
      <w:pPr>
        <w:numPr>
          <w:ilvl w:val="0"/>
          <w:numId w:val="35"/>
        </w:numPr>
        <w:shd w:val="clear" w:color="auto" w:fill="FFFFFF"/>
        <w:spacing w:line="320" w:lineRule="atLeast"/>
        <w:rPr>
          <w:rFonts w:ascii="Calibri" w:hAnsi="Calibri"/>
          <w:bCs/>
        </w:rPr>
      </w:pPr>
      <w:r w:rsidRPr="00D37A26">
        <w:rPr>
          <w:rFonts w:ascii="Calibri" w:hAnsi="Calibri"/>
          <w:bCs/>
        </w:rPr>
        <w:t>Designed payroll load process to load data from third party systems to NA payroll. Used the pushup tables functionality for this.</w:t>
      </w:r>
    </w:p>
    <w:p w14:paraId="5CB18CC7" w14:textId="760840E0" w:rsidR="004B4532" w:rsidRDefault="00EC2787" w:rsidP="00D37A26">
      <w:pPr>
        <w:numPr>
          <w:ilvl w:val="0"/>
          <w:numId w:val="35"/>
        </w:numPr>
        <w:shd w:val="clear" w:color="auto" w:fill="FFFFFF"/>
        <w:spacing w:line="320" w:lineRule="atLeast"/>
        <w:rPr>
          <w:rFonts w:ascii="Calibri" w:hAnsi="Calibri"/>
          <w:bCs/>
        </w:rPr>
      </w:pPr>
      <w:r>
        <w:rPr>
          <w:rFonts w:ascii="Calibri" w:hAnsi="Calibri"/>
          <w:bCs/>
        </w:rPr>
        <w:t>Reconciled tax data</w:t>
      </w:r>
      <w:r w:rsidR="0065076D">
        <w:rPr>
          <w:rFonts w:ascii="Calibri" w:hAnsi="Calibri"/>
          <w:bCs/>
        </w:rPr>
        <w:t>,</w:t>
      </w:r>
      <w:r>
        <w:rPr>
          <w:rFonts w:ascii="Calibri" w:hAnsi="Calibri"/>
          <w:bCs/>
        </w:rPr>
        <w:t xml:space="preserve"> W2</w:t>
      </w:r>
      <w:r w:rsidR="0065076D">
        <w:rPr>
          <w:rFonts w:ascii="Calibri" w:hAnsi="Calibri"/>
          <w:bCs/>
        </w:rPr>
        <w:t>s</w:t>
      </w:r>
      <w:r>
        <w:rPr>
          <w:rFonts w:ascii="Calibri" w:hAnsi="Calibri"/>
          <w:bCs/>
        </w:rPr>
        <w:t xml:space="preserve"> and w2c’s generated for employees</w:t>
      </w:r>
      <w:r w:rsidR="0065076D">
        <w:rPr>
          <w:rFonts w:ascii="Calibri" w:hAnsi="Calibri"/>
          <w:bCs/>
        </w:rPr>
        <w:t>.</w:t>
      </w:r>
      <w:r>
        <w:rPr>
          <w:rFonts w:ascii="Calibri" w:hAnsi="Calibri"/>
          <w:bCs/>
        </w:rPr>
        <w:t xml:space="preserve">  </w:t>
      </w:r>
    </w:p>
    <w:p w14:paraId="6C713152" w14:textId="35ADCC09" w:rsidR="008D4A06" w:rsidRPr="0057026F" w:rsidRDefault="008D4A06" w:rsidP="008D4A06">
      <w:pPr>
        <w:pStyle w:val="NormalWeb"/>
        <w:numPr>
          <w:ilvl w:val="0"/>
          <w:numId w:val="35"/>
        </w:numPr>
        <w:shd w:val="clear" w:color="auto" w:fill="FFFFFF"/>
        <w:spacing w:before="150" w:beforeAutospacing="0" w:after="0" w:afterAutospacing="0"/>
        <w:rPr>
          <w:rFonts w:ascii="Calibri" w:hAnsi="Calibri"/>
          <w:bCs/>
        </w:rPr>
      </w:pPr>
      <w:r w:rsidRPr="0057026F">
        <w:rPr>
          <w:rFonts w:ascii="Calibri" w:hAnsi="Calibri"/>
          <w:bCs/>
        </w:rPr>
        <w:t>Proficient with Payroll Setup</w:t>
      </w:r>
      <w:r w:rsidR="0065076D">
        <w:rPr>
          <w:rFonts w:ascii="Calibri" w:hAnsi="Calibri"/>
          <w:bCs/>
        </w:rPr>
        <w:t>s</w:t>
      </w:r>
      <w:r w:rsidRPr="0057026F">
        <w:rPr>
          <w:rFonts w:ascii="Calibri" w:hAnsi="Calibri"/>
          <w:bCs/>
        </w:rPr>
        <w:t>, Scheduling, On-Cycle Processing, Off-Cycle Processing, Online Checks, Manual Checks, Garnishments and Payroll Balances.</w:t>
      </w:r>
    </w:p>
    <w:p w14:paraId="456A72B8" w14:textId="77777777" w:rsidR="00A47F19" w:rsidRPr="0057026F" w:rsidRDefault="00A47F19" w:rsidP="00A47F19">
      <w:pPr>
        <w:numPr>
          <w:ilvl w:val="0"/>
          <w:numId w:val="35"/>
        </w:numPr>
        <w:shd w:val="clear" w:color="auto" w:fill="FFFFFF"/>
        <w:spacing w:before="100" w:beforeAutospacing="1" w:after="100" w:afterAutospacing="1"/>
        <w:rPr>
          <w:rFonts w:ascii="Calibri" w:hAnsi="Calibri"/>
          <w:bCs/>
        </w:rPr>
      </w:pPr>
      <w:r w:rsidRPr="0057026F">
        <w:rPr>
          <w:rFonts w:ascii="Calibri" w:hAnsi="Calibri"/>
          <w:bCs/>
        </w:rPr>
        <w:t>Conducted parallel payroll runs and matched payroll results cent-to-cent. Responsible for explaining differences in parallel payroll run to business partners and get sign-off from business users.</w:t>
      </w:r>
    </w:p>
    <w:p w14:paraId="5FD52DE4" w14:textId="67793615" w:rsidR="00CC221D" w:rsidRPr="0057026F" w:rsidRDefault="00CC221D" w:rsidP="00CC221D">
      <w:pPr>
        <w:numPr>
          <w:ilvl w:val="0"/>
          <w:numId w:val="35"/>
        </w:numPr>
        <w:shd w:val="clear" w:color="auto" w:fill="FFFFFF"/>
        <w:spacing w:before="100" w:beforeAutospacing="1" w:after="100" w:afterAutospacing="1"/>
        <w:rPr>
          <w:rFonts w:ascii="Calibri" w:hAnsi="Calibri"/>
          <w:bCs/>
        </w:rPr>
      </w:pPr>
      <w:r w:rsidRPr="0057026F">
        <w:rPr>
          <w:rFonts w:ascii="Calibri" w:hAnsi="Calibri"/>
          <w:bCs/>
        </w:rPr>
        <w:t xml:space="preserve">Involved in </w:t>
      </w:r>
      <w:r w:rsidR="00F87778">
        <w:rPr>
          <w:rFonts w:ascii="Calibri" w:hAnsi="Calibri"/>
          <w:bCs/>
        </w:rPr>
        <w:t>r</w:t>
      </w:r>
      <w:r w:rsidRPr="0057026F">
        <w:rPr>
          <w:rFonts w:ascii="Calibri" w:hAnsi="Calibri"/>
          <w:bCs/>
        </w:rPr>
        <w:t>esolving</w:t>
      </w:r>
      <w:r w:rsidRPr="0057026F">
        <w:rPr>
          <w:rFonts w:ascii="Calibri" w:hAnsi="Calibri"/>
          <w:b/>
        </w:rPr>
        <w:t> day-to-day production tickets</w:t>
      </w:r>
      <w:r w:rsidRPr="0057026F">
        <w:rPr>
          <w:rFonts w:ascii="Calibri" w:hAnsi="Calibri"/>
          <w:bCs/>
        </w:rPr>
        <w:t> in HR and Payroll.</w:t>
      </w:r>
    </w:p>
    <w:p w14:paraId="28DB2078" w14:textId="77777777" w:rsidR="007F3324" w:rsidRPr="0057026F" w:rsidRDefault="007F3324" w:rsidP="007F3324">
      <w:pPr>
        <w:numPr>
          <w:ilvl w:val="0"/>
          <w:numId w:val="35"/>
        </w:numPr>
        <w:shd w:val="clear" w:color="auto" w:fill="FFFFFF"/>
        <w:spacing w:before="100" w:beforeAutospacing="1" w:after="100" w:afterAutospacing="1"/>
        <w:rPr>
          <w:rFonts w:ascii="Calibri" w:hAnsi="Calibri"/>
          <w:bCs/>
        </w:rPr>
      </w:pPr>
      <w:r w:rsidRPr="0057026F">
        <w:rPr>
          <w:rFonts w:ascii="Calibri" w:hAnsi="Calibri"/>
          <w:bCs/>
        </w:rPr>
        <w:t>Configured and maintained all the tables involved in </w:t>
      </w:r>
      <w:r w:rsidRPr="0057026F">
        <w:rPr>
          <w:rFonts w:ascii="Calibri" w:hAnsi="Calibri"/>
          <w:b/>
        </w:rPr>
        <w:t>Payroll</w:t>
      </w:r>
      <w:r w:rsidRPr="0057026F">
        <w:rPr>
          <w:rFonts w:ascii="Calibri" w:hAnsi="Calibri"/>
          <w:bCs/>
        </w:rPr>
        <w:t> processing, such as Pay calendar, JobCode, Deductions and Processes such as Paysheet creation, PayCalc, Payconfirm, Tax Tables etc.</w:t>
      </w:r>
    </w:p>
    <w:p w14:paraId="485FCC64" w14:textId="77777777" w:rsidR="00B6400F" w:rsidRPr="0057026F" w:rsidRDefault="00B6400F" w:rsidP="00B6400F">
      <w:pPr>
        <w:numPr>
          <w:ilvl w:val="0"/>
          <w:numId w:val="35"/>
        </w:numPr>
        <w:shd w:val="clear" w:color="auto" w:fill="FFFFFF"/>
        <w:spacing w:before="100" w:beforeAutospacing="1" w:after="100" w:afterAutospacing="1"/>
        <w:rPr>
          <w:rFonts w:ascii="Calibri" w:hAnsi="Calibri"/>
          <w:bCs/>
        </w:rPr>
      </w:pPr>
      <w:r w:rsidRPr="0057026F">
        <w:rPr>
          <w:rFonts w:ascii="Calibri" w:hAnsi="Calibri"/>
          <w:bCs/>
        </w:rPr>
        <w:t>Involved in sending payroll deduction information to 3rd party vendors.</w:t>
      </w:r>
    </w:p>
    <w:p w14:paraId="69AFB13E" w14:textId="55812E60" w:rsidR="00767FB3" w:rsidRDefault="00F87778" w:rsidP="008D4A06">
      <w:pPr>
        <w:numPr>
          <w:ilvl w:val="0"/>
          <w:numId w:val="35"/>
        </w:numPr>
        <w:shd w:val="clear" w:color="auto" w:fill="FFFFFF"/>
        <w:spacing w:line="320" w:lineRule="atLeast"/>
        <w:rPr>
          <w:rFonts w:ascii="Calibri" w:hAnsi="Calibri"/>
          <w:bCs/>
        </w:rPr>
      </w:pPr>
      <w:r>
        <w:rPr>
          <w:rFonts w:ascii="Helvetica" w:hAnsi="Helvetica"/>
          <w:sz w:val="21"/>
          <w:szCs w:val="21"/>
          <w:shd w:val="clear" w:color="auto" w:fill="FFFFFF"/>
        </w:rPr>
        <w:t xml:space="preserve">Support </w:t>
      </w:r>
      <w:r w:rsidR="004D5ACC">
        <w:rPr>
          <w:rFonts w:ascii="Helvetica" w:hAnsi="Helvetica"/>
          <w:sz w:val="21"/>
          <w:szCs w:val="21"/>
          <w:shd w:val="clear" w:color="auto" w:fill="FFFFFF"/>
        </w:rPr>
        <w:t>PeopleSoft</w:t>
      </w:r>
      <w:r w:rsidR="008D4A06">
        <w:rPr>
          <w:rFonts w:ascii="Helvetica" w:hAnsi="Helvetica"/>
          <w:sz w:val="21"/>
          <w:szCs w:val="21"/>
          <w:shd w:val="clear" w:color="auto" w:fill="FFFFFF"/>
        </w:rPr>
        <w:t xml:space="preserve"> Core HR &amp; Miscellaneous</w:t>
      </w:r>
      <w:r>
        <w:rPr>
          <w:rFonts w:ascii="Helvetica" w:hAnsi="Helvetica"/>
          <w:sz w:val="21"/>
          <w:szCs w:val="21"/>
          <w:shd w:val="clear" w:color="auto" w:fill="FFFFFF"/>
        </w:rPr>
        <w:t xml:space="preserve"> integrations with Payroll.</w:t>
      </w:r>
    </w:p>
    <w:p w14:paraId="448B33C0" w14:textId="701C371A" w:rsidR="00D37A26" w:rsidRPr="00D37A26" w:rsidRDefault="00D37A26" w:rsidP="00D37A26">
      <w:pPr>
        <w:numPr>
          <w:ilvl w:val="0"/>
          <w:numId w:val="35"/>
        </w:numPr>
        <w:shd w:val="clear" w:color="auto" w:fill="FFFFFF"/>
        <w:spacing w:line="320" w:lineRule="atLeast"/>
        <w:rPr>
          <w:rFonts w:ascii="Calibri" w:hAnsi="Calibri"/>
          <w:bCs/>
        </w:rPr>
      </w:pPr>
      <w:r w:rsidRPr="00D37A26">
        <w:rPr>
          <w:rFonts w:ascii="Calibri" w:hAnsi="Calibri"/>
          <w:bCs/>
        </w:rPr>
        <w:t xml:space="preserve">Responsible for </w:t>
      </w:r>
      <w:r w:rsidR="00F87778">
        <w:rPr>
          <w:rFonts w:ascii="Calibri" w:hAnsi="Calibri"/>
          <w:bCs/>
        </w:rPr>
        <w:t>e</w:t>
      </w:r>
      <w:r w:rsidRPr="00D37A26">
        <w:rPr>
          <w:rFonts w:ascii="Calibri" w:hAnsi="Calibri"/>
          <w:bCs/>
        </w:rPr>
        <w:t>nd</w:t>
      </w:r>
      <w:r w:rsidR="00F87778">
        <w:rPr>
          <w:rFonts w:ascii="Calibri" w:hAnsi="Calibri"/>
          <w:bCs/>
        </w:rPr>
        <w:t>-</w:t>
      </w:r>
      <w:r w:rsidRPr="00D37A26">
        <w:rPr>
          <w:rFonts w:ascii="Calibri" w:hAnsi="Calibri"/>
          <w:bCs/>
        </w:rPr>
        <w:t>to</w:t>
      </w:r>
      <w:r w:rsidR="00F87778">
        <w:rPr>
          <w:rFonts w:ascii="Calibri" w:hAnsi="Calibri"/>
          <w:bCs/>
        </w:rPr>
        <w:t>-</w:t>
      </w:r>
      <w:r w:rsidR="004D5ACC">
        <w:rPr>
          <w:rFonts w:ascii="Calibri" w:hAnsi="Calibri"/>
          <w:bCs/>
        </w:rPr>
        <w:t>e</w:t>
      </w:r>
      <w:r w:rsidRPr="00D37A26">
        <w:rPr>
          <w:rFonts w:ascii="Calibri" w:hAnsi="Calibri"/>
          <w:bCs/>
        </w:rPr>
        <w:t>nd testing of new features and business processes across the T&amp;L and Payroll domain. Wrote and executed test scripts. Helped end users execute the test scripts and lead the project through UAT</w:t>
      </w:r>
      <w:r w:rsidR="0065076D">
        <w:rPr>
          <w:rFonts w:ascii="Calibri" w:hAnsi="Calibri"/>
          <w:bCs/>
        </w:rPr>
        <w:t xml:space="preserve"> and deployment.</w:t>
      </w:r>
      <w:del w:id="0" w:author="Baru, Dharmesh M." w:date="2022-03-10T16:14:00Z">
        <w:r w:rsidRPr="00D37A26" w:rsidDel="00F87778">
          <w:rPr>
            <w:rFonts w:ascii="Calibri" w:hAnsi="Calibri"/>
            <w:bCs/>
          </w:rPr>
          <w:delText xml:space="preserve"> </w:delText>
        </w:r>
      </w:del>
    </w:p>
    <w:p w14:paraId="2B4D2C96" w14:textId="057AC680" w:rsidR="00D37A26" w:rsidRPr="00D37A26" w:rsidRDefault="00D37A26" w:rsidP="00D37A26">
      <w:pPr>
        <w:numPr>
          <w:ilvl w:val="0"/>
          <w:numId w:val="35"/>
        </w:numPr>
        <w:shd w:val="clear" w:color="auto" w:fill="FFFFFF"/>
        <w:spacing w:line="320" w:lineRule="atLeast"/>
        <w:rPr>
          <w:rFonts w:ascii="Calibri" w:hAnsi="Calibri"/>
          <w:bCs/>
        </w:rPr>
      </w:pPr>
      <w:r w:rsidRPr="00D37A26">
        <w:rPr>
          <w:rFonts w:ascii="Calibri" w:hAnsi="Calibri"/>
          <w:bCs/>
        </w:rPr>
        <w:t xml:space="preserve">Worked on various tickets/defects in the T&amp;L/payroll area, more specifically incorrect pay, dynamic group build and dynamic group assign, pay sheet errors </w:t>
      </w:r>
      <w:r w:rsidR="004D5ACC" w:rsidRPr="00D37A26">
        <w:rPr>
          <w:rFonts w:ascii="Calibri" w:hAnsi="Calibri"/>
          <w:bCs/>
        </w:rPr>
        <w:t>etc.</w:t>
      </w:r>
    </w:p>
    <w:p w14:paraId="4AB4362E" w14:textId="77777777" w:rsidR="00D37A26" w:rsidRPr="00D37A26" w:rsidRDefault="00D37A26" w:rsidP="00D37A26">
      <w:pPr>
        <w:numPr>
          <w:ilvl w:val="0"/>
          <w:numId w:val="35"/>
        </w:numPr>
        <w:shd w:val="clear" w:color="auto" w:fill="FFFFFF"/>
        <w:spacing w:line="320" w:lineRule="atLeast"/>
        <w:rPr>
          <w:rFonts w:ascii="Calibri" w:hAnsi="Calibri"/>
          <w:bCs/>
        </w:rPr>
      </w:pPr>
      <w:r w:rsidRPr="00D37A26">
        <w:rPr>
          <w:rFonts w:ascii="Calibri" w:hAnsi="Calibri"/>
          <w:bCs/>
        </w:rPr>
        <w:t>Providing proactive monitoring and expert troubleshooting for isolating functional / technical issues in a production support environment</w:t>
      </w:r>
    </w:p>
    <w:p w14:paraId="7E8F6BAF" w14:textId="77777777" w:rsidR="00D37A26" w:rsidRPr="00D37A26" w:rsidRDefault="00D37A26" w:rsidP="00D37A26">
      <w:pPr>
        <w:numPr>
          <w:ilvl w:val="0"/>
          <w:numId w:val="35"/>
        </w:numPr>
        <w:shd w:val="clear" w:color="auto" w:fill="FFFFFF"/>
        <w:spacing w:line="320" w:lineRule="atLeast"/>
        <w:rPr>
          <w:rFonts w:ascii="Calibri" w:hAnsi="Calibri"/>
          <w:bCs/>
        </w:rPr>
      </w:pPr>
      <w:r w:rsidRPr="00D37A26">
        <w:rPr>
          <w:rFonts w:ascii="Calibri" w:hAnsi="Calibri"/>
          <w:bCs/>
        </w:rPr>
        <w:t>Documentation and maintain system configuration changes including business processes</w:t>
      </w:r>
      <w:r w:rsidRPr="00D37A26">
        <w:rPr>
          <w:rFonts w:ascii="Calibri" w:hAnsi="Calibri"/>
          <w:bCs/>
        </w:rPr>
        <w:br/>
        <w:t>UAT testing for application patches/Upgrades</w:t>
      </w:r>
    </w:p>
    <w:p w14:paraId="5D7ADE7E" w14:textId="01CD6BAE" w:rsidR="00D37A26" w:rsidRDefault="00D37A26" w:rsidP="00D37A26">
      <w:pPr>
        <w:numPr>
          <w:ilvl w:val="0"/>
          <w:numId w:val="35"/>
        </w:numPr>
        <w:shd w:val="clear" w:color="auto" w:fill="FFFFFF"/>
        <w:spacing w:line="320" w:lineRule="atLeast"/>
        <w:rPr>
          <w:rFonts w:ascii="Calibri" w:hAnsi="Calibri"/>
          <w:bCs/>
        </w:rPr>
      </w:pPr>
      <w:r w:rsidRPr="00D37A26">
        <w:rPr>
          <w:rFonts w:ascii="Calibri" w:hAnsi="Calibri"/>
          <w:bCs/>
        </w:rPr>
        <w:t>Created absence takes and entitlements for absence process</w:t>
      </w:r>
      <w:r w:rsidR="004D5ACC">
        <w:rPr>
          <w:rFonts w:ascii="Calibri" w:hAnsi="Calibri"/>
          <w:bCs/>
        </w:rPr>
        <w:t>.</w:t>
      </w:r>
    </w:p>
    <w:p w14:paraId="40A8A9CF" w14:textId="4426EF06" w:rsidR="004D5ACC" w:rsidRDefault="004D5ACC" w:rsidP="00D37A26">
      <w:pPr>
        <w:numPr>
          <w:ilvl w:val="0"/>
          <w:numId w:val="35"/>
        </w:numPr>
        <w:shd w:val="clear" w:color="auto" w:fill="FFFFFF"/>
        <w:spacing w:line="320" w:lineRule="atLeast"/>
        <w:rPr>
          <w:rFonts w:ascii="Calibri" w:hAnsi="Calibri"/>
          <w:bCs/>
        </w:rPr>
      </w:pPr>
      <w:r>
        <w:rPr>
          <w:rFonts w:ascii="Calibri" w:hAnsi="Calibri"/>
          <w:bCs/>
        </w:rPr>
        <w:t>Helped in formulas and arrays creation in Absence Management.</w:t>
      </w:r>
    </w:p>
    <w:p w14:paraId="24AC9532" w14:textId="14C18D44" w:rsidR="004D5ACC" w:rsidRPr="00D37A26" w:rsidRDefault="004D5ACC" w:rsidP="00D37A26">
      <w:pPr>
        <w:numPr>
          <w:ilvl w:val="0"/>
          <w:numId w:val="35"/>
        </w:numPr>
        <w:shd w:val="clear" w:color="auto" w:fill="FFFFFF"/>
        <w:spacing w:line="320" w:lineRule="atLeast"/>
        <w:rPr>
          <w:rFonts w:ascii="Calibri" w:hAnsi="Calibri"/>
          <w:bCs/>
        </w:rPr>
      </w:pPr>
      <w:r>
        <w:rPr>
          <w:rFonts w:ascii="Calibri" w:hAnsi="Calibri"/>
          <w:bCs/>
        </w:rPr>
        <w:t>Processed Absence Off</w:t>
      </w:r>
      <w:r w:rsidR="00557520">
        <w:rPr>
          <w:rFonts w:ascii="Calibri" w:hAnsi="Calibri"/>
          <w:bCs/>
        </w:rPr>
        <w:t>-</w:t>
      </w:r>
      <w:r>
        <w:rPr>
          <w:rFonts w:ascii="Calibri" w:hAnsi="Calibri"/>
          <w:bCs/>
        </w:rPr>
        <w:t>cycles and assisted with absence issues during payroll.</w:t>
      </w:r>
    </w:p>
    <w:p w14:paraId="4DB67B50" w14:textId="77777777" w:rsidR="00D37A26" w:rsidRPr="00D37A26" w:rsidRDefault="00D37A26" w:rsidP="00D37A26">
      <w:pPr>
        <w:numPr>
          <w:ilvl w:val="0"/>
          <w:numId w:val="35"/>
        </w:numPr>
        <w:shd w:val="clear" w:color="auto" w:fill="FFFFFF"/>
        <w:rPr>
          <w:rFonts w:ascii="Calibri" w:hAnsi="Calibri"/>
          <w:bCs/>
        </w:rPr>
      </w:pPr>
      <w:r w:rsidRPr="00D37A26">
        <w:rPr>
          <w:rFonts w:ascii="Calibri" w:hAnsi="Calibri"/>
          <w:bCs/>
        </w:rPr>
        <w:t>Earning/deduction loads into pshup and general deduction tables</w:t>
      </w:r>
    </w:p>
    <w:p w14:paraId="6CA58959" w14:textId="77777777" w:rsidR="00D37A26" w:rsidRPr="00D37A26" w:rsidRDefault="00D37A26" w:rsidP="00D37A26">
      <w:pPr>
        <w:numPr>
          <w:ilvl w:val="0"/>
          <w:numId w:val="35"/>
        </w:numPr>
        <w:shd w:val="clear" w:color="auto" w:fill="FFFFFF"/>
        <w:rPr>
          <w:rFonts w:ascii="Calibri" w:hAnsi="Calibri"/>
          <w:bCs/>
        </w:rPr>
      </w:pPr>
      <w:r w:rsidRPr="00D37A26">
        <w:rPr>
          <w:rFonts w:ascii="Calibri" w:hAnsi="Calibri"/>
          <w:bCs/>
        </w:rPr>
        <w:t xml:space="preserve">Analysis for GL vs project costing variances on each payroll </w:t>
      </w:r>
    </w:p>
    <w:p w14:paraId="1F0FAAFF" w14:textId="77777777" w:rsidR="00D37A26" w:rsidRPr="00C8417F" w:rsidRDefault="00D37A26" w:rsidP="00D37A26">
      <w:pPr>
        <w:shd w:val="clear" w:color="auto" w:fill="FFFFFF"/>
        <w:ind w:left="720"/>
        <w:rPr>
          <w:rFonts w:ascii="Calibri" w:hAnsi="Calibri"/>
          <w:bCs/>
        </w:rPr>
      </w:pPr>
    </w:p>
    <w:p w14:paraId="1BC5668A" w14:textId="77777777" w:rsidR="00D37A26" w:rsidRPr="00C3259E" w:rsidRDefault="00D37A26" w:rsidP="00C3259E">
      <w:pPr>
        <w:jc w:val="both"/>
        <w:rPr>
          <w:rFonts w:asciiTheme="minorHAnsi" w:hAnsiTheme="minorHAnsi" w:cs="Arial"/>
          <w:b/>
          <w:bCs/>
        </w:rPr>
      </w:pPr>
    </w:p>
    <w:p w14:paraId="6AFC93E5" w14:textId="77777777" w:rsidR="0099120E" w:rsidRPr="00C8417F" w:rsidRDefault="0099120E" w:rsidP="0099120E">
      <w:pPr>
        <w:rPr>
          <w:rFonts w:ascii="Calibri" w:hAnsi="Calibri"/>
          <w:b/>
          <w:u w:val="single"/>
        </w:rPr>
      </w:pPr>
    </w:p>
    <w:p w14:paraId="76C2AECD" w14:textId="0C105E1D" w:rsidR="0099120E" w:rsidRPr="0099120E" w:rsidRDefault="0099120E" w:rsidP="0099120E">
      <w:pPr>
        <w:ind w:left="360"/>
        <w:rPr>
          <w:rFonts w:ascii="Calibri" w:hAnsi="Calibri"/>
          <w:b/>
          <w:bCs/>
          <w:i/>
          <w:u w:val="single"/>
        </w:rPr>
      </w:pPr>
      <w:r w:rsidRPr="0099120E">
        <w:rPr>
          <w:rFonts w:ascii="Calibri" w:hAnsi="Calibri"/>
          <w:b/>
          <w:bCs/>
          <w:i/>
          <w:u w:val="single"/>
        </w:rPr>
        <w:t xml:space="preserve">American Insurance Group Houston TX                                        </w:t>
      </w:r>
      <w:r w:rsidRPr="0099120E">
        <w:rPr>
          <w:rFonts w:ascii="Calibri" w:hAnsi="Calibri"/>
          <w:b/>
          <w:bCs/>
          <w:i/>
          <w:u w:val="single"/>
        </w:rPr>
        <w:tab/>
      </w:r>
      <w:r w:rsidRPr="0099120E">
        <w:rPr>
          <w:rFonts w:ascii="Calibri" w:hAnsi="Calibri"/>
          <w:b/>
          <w:bCs/>
          <w:i/>
          <w:u w:val="single"/>
        </w:rPr>
        <w:tab/>
        <w:t xml:space="preserve">Mar 2015 to </w:t>
      </w:r>
      <w:r w:rsidR="009F056E">
        <w:rPr>
          <w:rFonts w:ascii="Calibri" w:hAnsi="Calibri"/>
          <w:b/>
          <w:bCs/>
          <w:i/>
          <w:u w:val="single"/>
        </w:rPr>
        <w:t>Nov 2016</w:t>
      </w:r>
      <w:r w:rsidRPr="0099120E">
        <w:rPr>
          <w:rFonts w:ascii="Calibri" w:hAnsi="Calibri"/>
          <w:b/>
          <w:bCs/>
          <w:i/>
          <w:u w:val="single"/>
        </w:rPr>
        <w:t xml:space="preserve">                                                         </w:t>
      </w:r>
    </w:p>
    <w:p w14:paraId="25B8DCFE" w14:textId="7FFC7B4A" w:rsidR="0099120E" w:rsidRPr="0099120E" w:rsidRDefault="00D37A26" w:rsidP="0099120E">
      <w:pPr>
        <w:ind w:left="360"/>
        <w:rPr>
          <w:rFonts w:ascii="Calibri" w:hAnsi="Calibri"/>
          <w:b/>
          <w:bCs/>
          <w:i/>
        </w:rPr>
      </w:pPr>
      <w:r w:rsidRPr="0099120E">
        <w:rPr>
          <w:rFonts w:ascii="Calibri" w:hAnsi="Calibri"/>
          <w:b/>
          <w:bCs/>
          <w:i/>
        </w:rPr>
        <w:t xml:space="preserve">PeopleSoft </w:t>
      </w:r>
      <w:r>
        <w:rPr>
          <w:rFonts w:ascii="Calibri" w:hAnsi="Calibri"/>
          <w:b/>
          <w:bCs/>
          <w:i/>
        </w:rPr>
        <w:t>HCM</w:t>
      </w:r>
      <w:r w:rsidR="009F056E">
        <w:rPr>
          <w:rFonts w:ascii="Calibri" w:hAnsi="Calibri"/>
          <w:b/>
          <w:bCs/>
          <w:i/>
        </w:rPr>
        <w:t xml:space="preserve"> </w:t>
      </w:r>
      <w:r w:rsidR="0099120E" w:rsidRPr="0099120E">
        <w:rPr>
          <w:rFonts w:ascii="Calibri" w:hAnsi="Calibri"/>
          <w:b/>
          <w:bCs/>
          <w:i/>
        </w:rPr>
        <w:t>Functional Consultant</w:t>
      </w:r>
    </w:p>
    <w:p w14:paraId="4002D31E" w14:textId="77777777" w:rsidR="0099120E" w:rsidRPr="00C8417F" w:rsidRDefault="0099120E" w:rsidP="0099120E">
      <w:pPr>
        <w:ind w:left="360"/>
        <w:rPr>
          <w:rFonts w:ascii="Calibri" w:hAnsi="Calibri"/>
          <w:b/>
          <w:bCs/>
        </w:rPr>
      </w:pPr>
    </w:p>
    <w:p w14:paraId="4769ED61" w14:textId="77777777" w:rsidR="0099120E" w:rsidRPr="00C8417F" w:rsidRDefault="0099120E" w:rsidP="0099120E">
      <w:pPr>
        <w:ind w:left="360"/>
        <w:rPr>
          <w:rFonts w:ascii="Calibri" w:hAnsi="Calibri"/>
          <w:bCs/>
        </w:rPr>
      </w:pPr>
      <w:r w:rsidRPr="00C8417F">
        <w:rPr>
          <w:rFonts w:ascii="Calibri" w:hAnsi="Calibri"/>
          <w:b/>
          <w:bCs/>
        </w:rPr>
        <w:t>Responsibilities</w:t>
      </w:r>
      <w:r w:rsidRPr="00C8417F">
        <w:rPr>
          <w:rFonts w:ascii="Calibri" w:hAnsi="Calibri"/>
          <w:bCs/>
        </w:rPr>
        <w:t>:</w:t>
      </w:r>
    </w:p>
    <w:p w14:paraId="45C48704"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lastRenderedPageBreak/>
        <w:t>Lead and facilitate business process improvement change. Provide business expertise and input to the design, improvement and overall solution architecture of the Time &amp; Labor, Absence Management and Payroll systems.</w:t>
      </w:r>
    </w:p>
    <w:p w14:paraId="1F7C8A0F"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Analyzed business needs and work with technical resources to develop, design and test the solution for customizations, interfaces, and reports.</w:t>
      </w:r>
    </w:p>
    <w:p w14:paraId="07C9209E"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Analyzed Human Resources/ Time &amp; Labor/ Payroll/Benefits/ Time Capture business processes; work with business owners to achieve consensus for business process changes, and facilitate transition to best practices as supported by PeopleSoft HCM 9.2.</w:t>
      </w:r>
    </w:p>
    <w:p w14:paraId="49F50598"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Defined functional specifications and technical requirements.</w:t>
      </w:r>
    </w:p>
    <w:p w14:paraId="57E47AE6" w14:textId="77777777" w:rsidR="0099120E" w:rsidRPr="00C8417F" w:rsidRDefault="0099120E" w:rsidP="0099120E">
      <w:pPr>
        <w:numPr>
          <w:ilvl w:val="0"/>
          <w:numId w:val="35"/>
        </w:numPr>
        <w:shd w:val="clear" w:color="auto" w:fill="FFFFFF"/>
        <w:rPr>
          <w:rFonts w:ascii="Calibri" w:hAnsi="Calibri"/>
          <w:bCs/>
        </w:rPr>
      </w:pPr>
      <w:r>
        <w:rPr>
          <w:rFonts w:ascii="Calibri" w:hAnsi="Calibri"/>
          <w:bCs/>
        </w:rPr>
        <w:t>Setup</w:t>
      </w:r>
      <w:r w:rsidRPr="00C8417F">
        <w:rPr>
          <w:rFonts w:ascii="Calibri" w:hAnsi="Calibri"/>
          <w:bCs/>
        </w:rPr>
        <w:t xml:space="preserve"> configurations between TRC and ERNGCD</w:t>
      </w:r>
    </w:p>
    <w:p w14:paraId="734BABDC"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Developed Time and Labor rules for CA over time</w:t>
      </w:r>
    </w:p>
    <w:p w14:paraId="390CFCC0"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Developed and implemented plans to assist in legacy system data clean up and data mapping.</w:t>
      </w:r>
    </w:p>
    <w:p w14:paraId="424925E5"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Defined user roles, responsibilities and security.</w:t>
      </w:r>
    </w:p>
    <w:p w14:paraId="0B3F9B5C"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Configured Take elements and calculation rules for Vacation, Sick, Paid Time Off, Extended Leaves, Bereavement, Jury Duty, Office Closed etc.</w:t>
      </w:r>
    </w:p>
    <w:p w14:paraId="2237D1BF"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Configured absence accrual and leave request processing functionality, including a rules engine to compute the most complex accrual, consumption, payout and carryover logic.</w:t>
      </w:r>
    </w:p>
    <w:p w14:paraId="52763E23"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Setups of Extended Leave Templates and configuration of extended leave calculation rules for client's FMLA, Maternity, Worker's Compensation and Infant Care leave types.</w:t>
      </w:r>
    </w:p>
    <w:p w14:paraId="1D3AB5EF"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Configured request approval functionality, including multilevel approvals and alternate approvers using Employee Self Service, Manager Self Service and Approval Workflow Engine.</w:t>
      </w:r>
    </w:p>
    <w:p w14:paraId="706256E8"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Utilized the attachments setup functionality and integrated the attachments definitions with FMLA templates to reduce the risk of compliance.</w:t>
      </w:r>
    </w:p>
    <w:p w14:paraId="07ACEE42"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Automated Leave Donation, Leave Receipt, and Leave Return administration processes.</w:t>
      </w:r>
    </w:p>
    <w:p w14:paraId="103D03B7"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Created custom Workgroups, Schedules, template-built Rules and Rules Programs.</w:t>
      </w:r>
    </w:p>
    <w:p w14:paraId="0FC43DA1"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Configured rules for Overtime, California Overtime, Additional Straight time, Holiday for FT and PT, Comp time and Meals.</w:t>
      </w:r>
    </w:p>
    <w:p w14:paraId="767CFB2A"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Created custom exceptions for hours over or below scheduled hours, meal break, and overtime in Time and Labor.</w:t>
      </w:r>
    </w:p>
    <w:p w14:paraId="33BC6482"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Created business process documentation and write configuration and system data documentation.</w:t>
      </w:r>
    </w:p>
    <w:p w14:paraId="5D689894"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Designed test plans and approach to validate complex Time and Labor, Absence Management business rules.</w:t>
      </w:r>
    </w:p>
    <w:p w14:paraId="10B25F4D"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Conducted system functionality testing, document and work to resolve Time &amp; Labor functional gaps identified during Time &amp; Labor fit/gap sessions</w:t>
      </w:r>
    </w:p>
    <w:p w14:paraId="25FED847"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Troubleshoot and resolve business process and system issues.</w:t>
      </w:r>
    </w:p>
    <w:p w14:paraId="3CBBE453"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Integration of AM to Time and Labor to enable the processing of time information and to generate payable time data that is subsequently loaded into Payroll for North America and third party payroll interface</w:t>
      </w:r>
    </w:p>
    <w:p w14:paraId="0F331767"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Business Requirements Mapping, Fit Gap analysis session for HCM Time &amp; Labor </w:t>
      </w:r>
    </w:p>
    <w:p w14:paraId="36157654"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Demo Employee and Manager self-service components of vanilla PeopleSoft to the Executive Committee </w:t>
      </w:r>
    </w:p>
    <w:p w14:paraId="706938EC"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Power point presentation of various time reporting methods available in PeopleSoft </w:t>
      </w:r>
    </w:p>
    <w:p w14:paraId="0FB9AFB9"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Demo Employee and Manager self-service components of vanilla PeopleSoft to the Executive Committee </w:t>
      </w:r>
    </w:p>
    <w:p w14:paraId="6196F497" w14:textId="77777777" w:rsidR="002C214E" w:rsidRDefault="0099120E" w:rsidP="002C214E">
      <w:pPr>
        <w:numPr>
          <w:ilvl w:val="0"/>
          <w:numId w:val="35"/>
        </w:numPr>
        <w:shd w:val="clear" w:color="auto" w:fill="FFFFFF"/>
        <w:rPr>
          <w:rFonts w:ascii="Calibri" w:hAnsi="Calibri"/>
          <w:bCs/>
        </w:rPr>
      </w:pPr>
      <w:r w:rsidRPr="00C8417F">
        <w:rPr>
          <w:rFonts w:ascii="Calibri" w:hAnsi="Calibri"/>
          <w:bCs/>
        </w:rPr>
        <w:t>Power point presentation of various time reporting methods available in PeopleSoft </w:t>
      </w:r>
    </w:p>
    <w:p w14:paraId="77324162" w14:textId="77777777" w:rsidR="0099120E" w:rsidRPr="002C214E" w:rsidRDefault="0099120E" w:rsidP="002C214E">
      <w:pPr>
        <w:numPr>
          <w:ilvl w:val="0"/>
          <w:numId w:val="35"/>
        </w:numPr>
        <w:shd w:val="clear" w:color="auto" w:fill="FFFFFF"/>
        <w:rPr>
          <w:rFonts w:ascii="Calibri" w:hAnsi="Calibri"/>
          <w:bCs/>
        </w:rPr>
      </w:pPr>
      <w:r w:rsidRPr="002C214E">
        <w:rPr>
          <w:rFonts w:ascii="Calibri" w:hAnsi="Calibri"/>
          <w:bCs/>
        </w:rPr>
        <w:t>Introduce different time reporting methods by setting up employees and contractors for self service</w:t>
      </w:r>
    </w:p>
    <w:p w14:paraId="5E034875"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lastRenderedPageBreak/>
        <w:t>Demo approval models </w:t>
      </w:r>
    </w:p>
    <w:p w14:paraId="3EFF9416"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Create a working document to collect Pilot participant information and define configuration standardization </w:t>
      </w:r>
    </w:p>
    <w:p w14:paraId="6DE0D2D3"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Configure Punch &amp; elapsed Shifts and schedules </w:t>
      </w:r>
    </w:p>
    <w:p w14:paraId="6504E9C0"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Introduce various methods of maintaining schedules for Manager and Timekeeper </w:t>
      </w:r>
    </w:p>
    <w:p w14:paraId="088869C2" w14:textId="77777777" w:rsidR="002C214E" w:rsidRDefault="0099120E" w:rsidP="002C214E">
      <w:pPr>
        <w:numPr>
          <w:ilvl w:val="0"/>
          <w:numId w:val="35"/>
        </w:numPr>
        <w:shd w:val="clear" w:color="auto" w:fill="FFFFFF"/>
        <w:rPr>
          <w:rFonts w:ascii="Calibri" w:hAnsi="Calibri"/>
          <w:bCs/>
        </w:rPr>
      </w:pPr>
      <w:r w:rsidRPr="00C8417F">
        <w:rPr>
          <w:rFonts w:ascii="Calibri" w:hAnsi="Calibri"/>
          <w:bCs/>
        </w:rPr>
        <w:t>Configure Time and labor and Installation setups for Self Service </w:t>
      </w:r>
    </w:p>
    <w:p w14:paraId="744DE661" w14:textId="77777777" w:rsidR="002C214E" w:rsidRDefault="0099120E" w:rsidP="002C214E">
      <w:pPr>
        <w:numPr>
          <w:ilvl w:val="0"/>
          <w:numId w:val="35"/>
        </w:numPr>
        <w:shd w:val="clear" w:color="auto" w:fill="FFFFFF"/>
        <w:rPr>
          <w:rFonts w:ascii="Calibri" w:hAnsi="Calibri"/>
          <w:bCs/>
        </w:rPr>
      </w:pPr>
      <w:r w:rsidRPr="002C214E">
        <w:rPr>
          <w:rFonts w:ascii="Calibri" w:hAnsi="Calibri"/>
          <w:bCs/>
        </w:rPr>
        <w:t>Configure payroll for roll call functionality </w:t>
      </w:r>
    </w:p>
    <w:p w14:paraId="6B8C0C33" w14:textId="77777777" w:rsidR="0099120E" w:rsidRPr="002C214E" w:rsidRDefault="0099120E" w:rsidP="002C214E">
      <w:pPr>
        <w:numPr>
          <w:ilvl w:val="0"/>
          <w:numId w:val="35"/>
        </w:numPr>
        <w:shd w:val="clear" w:color="auto" w:fill="FFFFFF"/>
        <w:rPr>
          <w:rFonts w:ascii="Calibri" w:hAnsi="Calibri"/>
          <w:bCs/>
        </w:rPr>
      </w:pPr>
      <w:r w:rsidRPr="002C214E">
        <w:rPr>
          <w:rFonts w:ascii="Calibri" w:hAnsi="Calibri"/>
          <w:bCs/>
        </w:rPr>
        <w:t>Enroll employees for the pilot </w:t>
      </w:r>
    </w:p>
    <w:p w14:paraId="76BCEF32"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Setup Overtime request functionality </w:t>
      </w:r>
    </w:p>
    <w:p w14:paraId="493135F1"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Document system features for review with the union </w:t>
      </w:r>
    </w:p>
    <w:p w14:paraId="7FEF443A"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Develop Test Cases with the user group </w:t>
      </w:r>
    </w:p>
    <w:p w14:paraId="19195192" w14:textId="77777777" w:rsidR="0099120E" w:rsidRPr="00C8417F" w:rsidRDefault="0099120E" w:rsidP="0099120E">
      <w:pPr>
        <w:numPr>
          <w:ilvl w:val="0"/>
          <w:numId w:val="35"/>
        </w:numPr>
        <w:shd w:val="clear" w:color="auto" w:fill="FFFFFF"/>
        <w:rPr>
          <w:rFonts w:ascii="Calibri" w:hAnsi="Calibri"/>
          <w:bCs/>
        </w:rPr>
      </w:pPr>
      <w:r w:rsidRPr="00C8417F">
        <w:rPr>
          <w:rFonts w:ascii="Calibri" w:hAnsi="Calibri"/>
          <w:bCs/>
        </w:rPr>
        <w:t>Validating results for unit and integration testing </w:t>
      </w:r>
    </w:p>
    <w:p w14:paraId="7B5B021C" w14:textId="77777777" w:rsidR="002C214E" w:rsidRDefault="0099120E" w:rsidP="002C214E">
      <w:pPr>
        <w:numPr>
          <w:ilvl w:val="0"/>
          <w:numId w:val="35"/>
        </w:numPr>
        <w:shd w:val="clear" w:color="auto" w:fill="FFFFFF"/>
        <w:rPr>
          <w:rFonts w:ascii="Calibri" w:hAnsi="Calibri"/>
          <w:bCs/>
        </w:rPr>
      </w:pPr>
      <w:r w:rsidRPr="00C8417F">
        <w:rPr>
          <w:rFonts w:ascii="Calibri" w:hAnsi="Calibri"/>
          <w:bCs/>
        </w:rPr>
        <w:t>Interact with the technical team for bug resolution </w:t>
      </w:r>
    </w:p>
    <w:p w14:paraId="6D6CF597" w14:textId="77777777" w:rsidR="0099120E" w:rsidRPr="002C214E" w:rsidRDefault="0099120E" w:rsidP="002C214E">
      <w:pPr>
        <w:numPr>
          <w:ilvl w:val="0"/>
          <w:numId w:val="35"/>
        </w:numPr>
        <w:shd w:val="clear" w:color="auto" w:fill="FFFFFF"/>
        <w:rPr>
          <w:rFonts w:ascii="Calibri" w:hAnsi="Calibri"/>
          <w:bCs/>
        </w:rPr>
      </w:pPr>
      <w:r w:rsidRPr="002C214E">
        <w:rPr>
          <w:rFonts w:ascii="Calibri" w:hAnsi="Calibri"/>
          <w:bCs/>
        </w:rPr>
        <w:t>Review CBAs, Additional pay earnings and current business process to be converted into rules, Messages on timesheet </w:t>
      </w:r>
    </w:p>
    <w:p w14:paraId="081680CB" w14:textId="77777777" w:rsidR="0099120E" w:rsidRPr="00C8417F" w:rsidRDefault="0099120E" w:rsidP="0099120E">
      <w:pPr>
        <w:rPr>
          <w:rFonts w:ascii="Calibri" w:hAnsi="Calibri"/>
        </w:rPr>
      </w:pPr>
    </w:p>
    <w:p w14:paraId="6257A49D" w14:textId="77777777" w:rsidR="0099120E" w:rsidRPr="0099120E" w:rsidRDefault="0099120E" w:rsidP="0099120E">
      <w:pPr>
        <w:rPr>
          <w:rFonts w:ascii="Calibri" w:hAnsi="Calibri"/>
          <w:b/>
          <w:bCs/>
          <w:i/>
          <w:u w:val="single"/>
        </w:rPr>
      </w:pPr>
      <w:r w:rsidRPr="0099120E">
        <w:rPr>
          <w:rFonts w:ascii="Calibri" w:hAnsi="Calibri"/>
          <w:b/>
          <w:bCs/>
          <w:i/>
          <w:u w:val="single"/>
        </w:rPr>
        <w:t xml:space="preserve">San Diego County, San Diego CA                                            </w:t>
      </w:r>
      <w:r w:rsidRPr="0099120E">
        <w:rPr>
          <w:rFonts w:ascii="Calibri" w:hAnsi="Calibri"/>
          <w:b/>
          <w:bCs/>
          <w:i/>
          <w:u w:val="single"/>
        </w:rPr>
        <w:tab/>
      </w:r>
      <w:r w:rsidRPr="0099120E">
        <w:rPr>
          <w:rFonts w:ascii="Calibri" w:hAnsi="Calibri"/>
          <w:b/>
          <w:bCs/>
          <w:i/>
          <w:u w:val="single"/>
        </w:rPr>
        <w:tab/>
      </w:r>
      <w:r w:rsidRPr="0099120E">
        <w:rPr>
          <w:rFonts w:ascii="Calibri" w:hAnsi="Calibri"/>
          <w:b/>
          <w:bCs/>
          <w:i/>
          <w:u w:val="single"/>
        </w:rPr>
        <w:tab/>
        <w:t xml:space="preserve">Jan 2014 to Feb 2015                                                         </w:t>
      </w:r>
    </w:p>
    <w:p w14:paraId="57531611" w14:textId="77777777" w:rsidR="0099120E" w:rsidRPr="0099120E" w:rsidRDefault="0099120E" w:rsidP="0099120E">
      <w:pPr>
        <w:shd w:val="clear" w:color="auto" w:fill="FFFFFF"/>
        <w:rPr>
          <w:rFonts w:ascii="Calibri" w:hAnsi="Calibri"/>
          <w:b/>
          <w:bCs/>
          <w:i/>
        </w:rPr>
      </w:pPr>
      <w:r w:rsidRPr="0099120E">
        <w:rPr>
          <w:rFonts w:ascii="Calibri" w:hAnsi="Calibri"/>
          <w:b/>
          <w:bCs/>
          <w:i/>
        </w:rPr>
        <w:t xml:space="preserve">PeopleSoft Time and </w:t>
      </w:r>
      <w:r>
        <w:rPr>
          <w:rFonts w:ascii="Calibri" w:hAnsi="Calibri"/>
          <w:b/>
          <w:bCs/>
          <w:i/>
        </w:rPr>
        <w:t>Labor Functional C</w:t>
      </w:r>
      <w:r w:rsidRPr="0099120E">
        <w:rPr>
          <w:rFonts w:ascii="Calibri" w:hAnsi="Calibri"/>
          <w:b/>
          <w:bCs/>
          <w:i/>
        </w:rPr>
        <w:t>onsultant</w:t>
      </w:r>
    </w:p>
    <w:p w14:paraId="29826DC2" w14:textId="77777777" w:rsidR="0099120E" w:rsidRPr="00C8417F" w:rsidRDefault="0099120E" w:rsidP="0099120E">
      <w:pPr>
        <w:ind w:left="360"/>
        <w:rPr>
          <w:rFonts w:ascii="Calibri" w:hAnsi="Calibri"/>
          <w:b/>
          <w:bCs/>
        </w:rPr>
      </w:pPr>
    </w:p>
    <w:p w14:paraId="0BB96E51" w14:textId="77777777" w:rsidR="0099120E" w:rsidRPr="00C8417F" w:rsidRDefault="0099120E" w:rsidP="0099120E">
      <w:pPr>
        <w:ind w:left="360"/>
        <w:rPr>
          <w:rFonts w:ascii="Calibri" w:hAnsi="Calibri"/>
          <w:bCs/>
        </w:rPr>
      </w:pPr>
      <w:r w:rsidRPr="00C8417F">
        <w:rPr>
          <w:rFonts w:ascii="Calibri" w:hAnsi="Calibri"/>
          <w:b/>
          <w:bCs/>
        </w:rPr>
        <w:t>Responsibilities</w:t>
      </w:r>
      <w:r w:rsidRPr="00C8417F">
        <w:rPr>
          <w:rFonts w:ascii="Calibri" w:hAnsi="Calibri"/>
          <w:bCs/>
        </w:rPr>
        <w:t>:</w:t>
      </w:r>
    </w:p>
    <w:p w14:paraId="63C9CDCC" w14:textId="77777777" w:rsidR="0099120E" w:rsidRPr="00C8417F" w:rsidRDefault="0099120E" w:rsidP="0099120E">
      <w:pPr>
        <w:numPr>
          <w:ilvl w:val="0"/>
          <w:numId w:val="36"/>
        </w:numPr>
        <w:shd w:val="clear" w:color="auto" w:fill="FFFFFF"/>
        <w:rPr>
          <w:rFonts w:ascii="Calibri" w:hAnsi="Calibri"/>
          <w:bCs/>
        </w:rPr>
      </w:pPr>
      <w:r w:rsidRPr="00C8417F">
        <w:rPr>
          <w:rFonts w:ascii="Calibri" w:hAnsi="Calibri"/>
          <w:bCs/>
        </w:rPr>
        <w:t>Lead and facilitate business process improvement change. Provide business expertise and input to the design, improvement and overall solution architecture of the Time &amp; Labor, Absence Management and Payroll systems.</w:t>
      </w:r>
    </w:p>
    <w:p w14:paraId="4FE90A0A" w14:textId="77777777" w:rsidR="0099120E" w:rsidRPr="00C8417F" w:rsidRDefault="0099120E" w:rsidP="0099120E">
      <w:pPr>
        <w:numPr>
          <w:ilvl w:val="0"/>
          <w:numId w:val="36"/>
        </w:numPr>
        <w:shd w:val="clear" w:color="auto" w:fill="FFFFFF"/>
        <w:rPr>
          <w:rFonts w:ascii="Calibri" w:hAnsi="Calibri"/>
          <w:bCs/>
        </w:rPr>
      </w:pPr>
      <w:r w:rsidRPr="00C8417F">
        <w:rPr>
          <w:rFonts w:ascii="Calibri" w:hAnsi="Calibri"/>
          <w:bCs/>
        </w:rPr>
        <w:t>Analyzed business needs and work with technical resources to develop, design and test the solution for customizations, interfaces, and reports.</w:t>
      </w:r>
    </w:p>
    <w:p w14:paraId="3A32EFEF" w14:textId="77777777" w:rsidR="0099120E" w:rsidRPr="00C8417F" w:rsidRDefault="0099120E" w:rsidP="0099120E">
      <w:pPr>
        <w:numPr>
          <w:ilvl w:val="0"/>
          <w:numId w:val="36"/>
        </w:numPr>
        <w:shd w:val="clear" w:color="auto" w:fill="FFFFFF"/>
        <w:rPr>
          <w:rFonts w:ascii="Calibri" w:hAnsi="Calibri"/>
          <w:bCs/>
        </w:rPr>
      </w:pPr>
      <w:r w:rsidRPr="00C8417F">
        <w:rPr>
          <w:rFonts w:ascii="Calibri" w:hAnsi="Calibri"/>
          <w:bCs/>
        </w:rPr>
        <w:t>Analyzed Human Resources/ Time &amp; Labor/ Payroll/Benefits/ Time Capture business processes; work with business owners to achieve consensus for business process changes, and facilitate transition to best practices as supported by PeopleSoft HCM 9.2.</w:t>
      </w:r>
    </w:p>
    <w:p w14:paraId="4F2B768B" w14:textId="77777777" w:rsidR="0099120E" w:rsidRPr="00C8417F" w:rsidRDefault="0099120E" w:rsidP="0099120E">
      <w:pPr>
        <w:numPr>
          <w:ilvl w:val="0"/>
          <w:numId w:val="36"/>
        </w:numPr>
        <w:shd w:val="clear" w:color="auto" w:fill="FFFFFF"/>
        <w:rPr>
          <w:rFonts w:ascii="Calibri" w:hAnsi="Calibri"/>
          <w:bCs/>
        </w:rPr>
      </w:pPr>
      <w:r w:rsidRPr="00C8417F">
        <w:rPr>
          <w:rFonts w:ascii="Calibri" w:hAnsi="Calibri"/>
          <w:bCs/>
        </w:rPr>
        <w:t>Defined functional specifications and technical requirements.</w:t>
      </w:r>
    </w:p>
    <w:p w14:paraId="516FA0B7" w14:textId="77777777" w:rsidR="0099120E" w:rsidRPr="00C8417F" w:rsidRDefault="0099120E" w:rsidP="0099120E">
      <w:pPr>
        <w:numPr>
          <w:ilvl w:val="0"/>
          <w:numId w:val="36"/>
        </w:numPr>
        <w:shd w:val="clear" w:color="auto" w:fill="FFFFFF"/>
        <w:rPr>
          <w:rFonts w:ascii="Calibri" w:hAnsi="Calibri"/>
          <w:bCs/>
        </w:rPr>
      </w:pPr>
      <w:r w:rsidRPr="00C8417F">
        <w:rPr>
          <w:rFonts w:ascii="Calibri" w:hAnsi="Calibri"/>
          <w:bCs/>
        </w:rPr>
        <w:t>Defined functional specifications and technical requirements.</w:t>
      </w:r>
    </w:p>
    <w:p w14:paraId="42756DBD" w14:textId="77777777" w:rsidR="0099120E" w:rsidRPr="00C8417F" w:rsidRDefault="0099120E" w:rsidP="0099120E">
      <w:pPr>
        <w:numPr>
          <w:ilvl w:val="0"/>
          <w:numId w:val="36"/>
        </w:numPr>
        <w:shd w:val="clear" w:color="auto" w:fill="FFFFFF"/>
        <w:rPr>
          <w:rFonts w:ascii="Calibri" w:hAnsi="Calibri"/>
          <w:bCs/>
        </w:rPr>
      </w:pPr>
      <w:r>
        <w:rPr>
          <w:rFonts w:ascii="Calibri" w:hAnsi="Calibri"/>
          <w:bCs/>
        </w:rPr>
        <w:t>Setup</w:t>
      </w:r>
      <w:r w:rsidRPr="00C8417F">
        <w:rPr>
          <w:rFonts w:ascii="Calibri" w:hAnsi="Calibri"/>
          <w:bCs/>
        </w:rPr>
        <w:t xml:space="preserve"> configurations between TRC and ERNGCD</w:t>
      </w:r>
    </w:p>
    <w:p w14:paraId="2DFFBCA9" w14:textId="77777777" w:rsidR="0099120E" w:rsidRPr="00C8417F" w:rsidRDefault="0099120E" w:rsidP="0099120E">
      <w:pPr>
        <w:numPr>
          <w:ilvl w:val="0"/>
          <w:numId w:val="36"/>
        </w:numPr>
        <w:shd w:val="clear" w:color="auto" w:fill="FFFFFF"/>
        <w:rPr>
          <w:rFonts w:ascii="Calibri" w:hAnsi="Calibri"/>
          <w:bCs/>
        </w:rPr>
      </w:pPr>
      <w:r w:rsidRPr="00C8417F">
        <w:rPr>
          <w:rFonts w:ascii="Calibri" w:hAnsi="Calibri"/>
          <w:bCs/>
        </w:rPr>
        <w:t>Developed Time and Labor rules for CA over time</w:t>
      </w:r>
    </w:p>
    <w:p w14:paraId="46F5606F" w14:textId="77777777" w:rsidR="0099120E" w:rsidRPr="00C8417F" w:rsidRDefault="0099120E" w:rsidP="0099120E">
      <w:pPr>
        <w:numPr>
          <w:ilvl w:val="0"/>
          <w:numId w:val="36"/>
        </w:numPr>
        <w:shd w:val="clear" w:color="auto" w:fill="FFFFFF"/>
        <w:rPr>
          <w:rFonts w:ascii="Calibri" w:hAnsi="Calibri"/>
          <w:bCs/>
        </w:rPr>
      </w:pPr>
      <w:r w:rsidRPr="00C8417F">
        <w:rPr>
          <w:rFonts w:ascii="Calibri" w:hAnsi="Calibri"/>
          <w:bCs/>
        </w:rPr>
        <w:t>Developed and implemented plans to assist in legacy system data clean up and data mapping.</w:t>
      </w:r>
    </w:p>
    <w:p w14:paraId="4E814F46" w14:textId="77777777" w:rsidR="0099120E" w:rsidRPr="00C8417F" w:rsidRDefault="0099120E" w:rsidP="0099120E">
      <w:pPr>
        <w:numPr>
          <w:ilvl w:val="0"/>
          <w:numId w:val="36"/>
        </w:numPr>
        <w:shd w:val="clear" w:color="auto" w:fill="FFFFFF"/>
        <w:rPr>
          <w:rFonts w:ascii="Calibri" w:hAnsi="Calibri"/>
          <w:bCs/>
        </w:rPr>
      </w:pPr>
      <w:r w:rsidRPr="00C8417F">
        <w:rPr>
          <w:rFonts w:ascii="Calibri" w:hAnsi="Calibri"/>
          <w:bCs/>
        </w:rPr>
        <w:t>Defined user roles, responsibilities and security.</w:t>
      </w:r>
    </w:p>
    <w:p w14:paraId="51CB1F2C" w14:textId="77777777" w:rsidR="0099120E" w:rsidRPr="00C8417F" w:rsidRDefault="0099120E" w:rsidP="0099120E">
      <w:pPr>
        <w:numPr>
          <w:ilvl w:val="0"/>
          <w:numId w:val="36"/>
        </w:numPr>
        <w:shd w:val="clear" w:color="auto" w:fill="FFFFFF"/>
        <w:rPr>
          <w:rFonts w:ascii="Calibri" w:hAnsi="Calibri"/>
          <w:bCs/>
        </w:rPr>
      </w:pPr>
      <w:r w:rsidRPr="00C8417F">
        <w:rPr>
          <w:rFonts w:ascii="Calibri" w:hAnsi="Calibri"/>
          <w:bCs/>
        </w:rPr>
        <w:t>Configured Take elements and calculation rules for Vacation, Sick, Paid Time Off, Extended Leaves, Bereavement, Jury Duty, Office Closed etc.</w:t>
      </w:r>
    </w:p>
    <w:p w14:paraId="7877C6A7" w14:textId="77777777" w:rsidR="0099120E" w:rsidRPr="00C8417F" w:rsidRDefault="0099120E" w:rsidP="0099120E">
      <w:pPr>
        <w:numPr>
          <w:ilvl w:val="0"/>
          <w:numId w:val="36"/>
        </w:numPr>
        <w:shd w:val="clear" w:color="auto" w:fill="FFFFFF"/>
        <w:rPr>
          <w:rFonts w:ascii="Calibri" w:hAnsi="Calibri"/>
          <w:bCs/>
        </w:rPr>
      </w:pPr>
      <w:r w:rsidRPr="00C8417F">
        <w:rPr>
          <w:rFonts w:ascii="Calibri" w:hAnsi="Calibri"/>
          <w:bCs/>
        </w:rPr>
        <w:t>Configured absence accrual and leave request processing functionality, including a rules engine to compute the most complex accrual, consumption, payout and carryover logic.</w:t>
      </w:r>
    </w:p>
    <w:p w14:paraId="260CF58C" w14:textId="77777777" w:rsidR="0099120E" w:rsidRPr="00C8417F" w:rsidRDefault="0099120E" w:rsidP="0099120E">
      <w:pPr>
        <w:numPr>
          <w:ilvl w:val="0"/>
          <w:numId w:val="36"/>
        </w:numPr>
        <w:shd w:val="clear" w:color="auto" w:fill="FFFFFF"/>
        <w:rPr>
          <w:rFonts w:ascii="Calibri" w:hAnsi="Calibri"/>
          <w:bCs/>
        </w:rPr>
      </w:pPr>
      <w:r w:rsidRPr="00C8417F">
        <w:rPr>
          <w:rFonts w:ascii="Calibri" w:hAnsi="Calibri"/>
          <w:bCs/>
        </w:rPr>
        <w:t>Setups of Extended Leave Templates and configuration of extended leave calculation rules for client's FMLA, Maternity, Worker's Compensation and Infant Care leave types.</w:t>
      </w:r>
    </w:p>
    <w:p w14:paraId="5A34BF85" w14:textId="77777777" w:rsidR="0099120E" w:rsidRPr="00C8417F" w:rsidRDefault="0099120E" w:rsidP="0099120E">
      <w:pPr>
        <w:numPr>
          <w:ilvl w:val="0"/>
          <w:numId w:val="36"/>
        </w:numPr>
        <w:rPr>
          <w:rFonts w:ascii="Calibri" w:hAnsi="Calibri"/>
          <w:bCs/>
        </w:rPr>
      </w:pPr>
      <w:r w:rsidRPr="00C8417F">
        <w:rPr>
          <w:rFonts w:ascii="Calibri" w:hAnsi="Calibri"/>
          <w:bCs/>
        </w:rPr>
        <w:t xml:space="preserve">Configured Take elements and calculation rules for Vacation, Sick, Paid Time Off, Extended Leaves, Bereavement, Jury Duty, Office Closed etc. </w:t>
      </w:r>
    </w:p>
    <w:p w14:paraId="34A42BFB" w14:textId="77777777" w:rsidR="0099120E" w:rsidRPr="00C8417F" w:rsidRDefault="0099120E" w:rsidP="0099120E">
      <w:pPr>
        <w:numPr>
          <w:ilvl w:val="0"/>
          <w:numId w:val="36"/>
        </w:numPr>
        <w:rPr>
          <w:rFonts w:ascii="Calibri" w:hAnsi="Calibri"/>
          <w:bCs/>
        </w:rPr>
      </w:pPr>
      <w:r w:rsidRPr="00C8417F">
        <w:rPr>
          <w:rFonts w:ascii="Calibri" w:hAnsi="Calibri"/>
          <w:bCs/>
        </w:rPr>
        <w:t xml:space="preserve">Configured absence accrual and leave request processing functionality, including a rules engine to compute the most complex accrual, consumption, payout and carryover logic. </w:t>
      </w:r>
    </w:p>
    <w:p w14:paraId="19380DC8" w14:textId="77777777" w:rsidR="0099120E" w:rsidRPr="00C8417F" w:rsidRDefault="0099120E" w:rsidP="0099120E">
      <w:pPr>
        <w:numPr>
          <w:ilvl w:val="0"/>
          <w:numId w:val="36"/>
        </w:numPr>
        <w:rPr>
          <w:rFonts w:ascii="Calibri" w:hAnsi="Calibri"/>
          <w:bCs/>
        </w:rPr>
      </w:pPr>
      <w:r w:rsidRPr="00C8417F">
        <w:rPr>
          <w:rFonts w:ascii="Calibri" w:hAnsi="Calibri"/>
          <w:bCs/>
        </w:rPr>
        <w:t xml:space="preserve">Setups of Extended Leave Templates and configuration of extended leave calculation rules for client's FMLA, Maternity, Worker's Compensation and Infant Care leave types. </w:t>
      </w:r>
    </w:p>
    <w:p w14:paraId="16758415" w14:textId="77777777" w:rsidR="0099120E" w:rsidRPr="00C8417F" w:rsidRDefault="0099120E" w:rsidP="0099120E">
      <w:pPr>
        <w:numPr>
          <w:ilvl w:val="0"/>
          <w:numId w:val="36"/>
        </w:numPr>
        <w:rPr>
          <w:rFonts w:ascii="Calibri" w:hAnsi="Calibri"/>
          <w:bCs/>
        </w:rPr>
      </w:pPr>
      <w:r w:rsidRPr="00C8417F">
        <w:rPr>
          <w:rFonts w:ascii="Calibri" w:hAnsi="Calibri"/>
          <w:bCs/>
        </w:rPr>
        <w:t xml:space="preserve">Configured request approval functionality, including multilevel approvals and alternate approvers using Employee Self Service, Manager Self Service and Approval Workflow Engine. </w:t>
      </w:r>
    </w:p>
    <w:p w14:paraId="3558C59D" w14:textId="77777777" w:rsidR="0099120E" w:rsidRPr="00C8417F" w:rsidRDefault="0099120E" w:rsidP="0099120E">
      <w:pPr>
        <w:numPr>
          <w:ilvl w:val="0"/>
          <w:numId w:val="36"/>
        </w:numPr>
        <w:rPr>
          <w:rFonts w:ascii="Calibri" w:hAnsi="Calibri"/>
          <w:bCs/>
        </w:rPr>
      </w:pPr>
      <w:r w:rsidRPr="00C8417F">
        <w:rPr>
          <w:rFonts w:ascii="Calibri" w:hAnsi="Calibri"/>
          <w:bCs/>
        </w:rPr>
        <w:lastRenderedPageBreak/>
        <w:t xml:space="preserve">Utilized the attachments setup functionality and integrated the attachments definitions with FMLA templates to reduce the risk of compliance. </w:t>
      </w:r>
    </w:p>
    <w:p w14:paraId="29A1E36A" w14:textId="77777777" w:rsidR="0099120E" w:rsidRPr="00C8417F" w:rsidRDefault="0099120E" w:rsidP="0099120E">
      <w:pPr>
        <w:numPr>
          <w:ilvl w:val="0"/>
          <w:numId w:val="36"/>
        </w:numPr>
        <w:rPr>
          <w:rFonts w:ascii="Calibri" w:hAnsi="Calibri"/>
          <w:bCs/>
        </w:rPr>
      </w:pPr>
      <w:r w:rsidRPr="00C8417F">
        <w:rPr>
          <w:rFonts w:ascii="Calibri" w:hAnsi="Calibri"/>
          <w:bCs/>
        </w:rPr>
        <w:t xml:space="preserve">Automated Leave Donation, Leave Receipt, and Leave Return administration processes. </w:t>
      </w:r>
    </w:p>
    <w:p w14:paraId="429E2902" w14:textId="77777777" w:rsidR="0099120E" w:rsidRPr="00C8417F" w:rsidRDefault="0099120E" w:rsidP="0099120E">
      <w:pPr>
        <w:numPr>
          <w:ilvl w:val="0"/>
          <w:numId w:val="36"/>
        </w:numPr>
        <w:rPr>
          <w:rFonts w:ascii="Calibri" w:hAnsi="Calibri"/>
          <w:bCs/>
        </w:rPr>
      </w:pPr>
      <w:r w:rsidRPr="00C8417F">
        <w:rPr>
          <w:rFonts w:ascii="Calibri" w:hAnsi="Calibri"/>
          <w:bCs/>
        </w:rPr>
        <w:t xml:space="preserve">Created custom Workgroups, Schedules, template-built Rules and Rules Programs. </w:t>
      </w:r>
    </w:p>
    <w:p w14:paraId="489800DA" w14:textId="77777777" w:rsidR="0099120E" w:rsidRPr="00C8417F" w:rsidRDefault="0099120E" w:rsidP="0099120E">
      <w:pPr>
        <w:numPr>
          <w:ilvl w:val="0"/>
          <w:numId w:val="36"/>
        </w:numPr>
        <w:rPr>
          <w:rFonts w:ascii="Calibri" w:hAnsi="Calibri"/>
          <w:bCs/>
        </w:rPr>
      </w:pPr>
      <w:r w:rsidRPr="00C8417F">
        <w:rPr>
          <w:rFonts w:ascii="Calibri" w:hAnsi="Calibri"/>
          <w:bCs/>
        </w:rPr>
        <w:t xml:space="preserve">Configured rules for Overtime, California Overtime, Additional Straight time, Holiday for FT and PT, Comp time and Meals. </w:t>
      </w:r>
    </w:p>
    <w:p w14:paraId="0A657DD8" w14:textId="77777777" w:rsidR="0099120E" w:rsidRPr="00C8417F" w:rsidRDefault="0099120E" w:rsidP="0099120E">
      <w:pPr>
        <w:numPr>
          <w:ilvl w:val="0"/>
          <w:numId w:val="36"/>
        </w:numPr>
        <w:rPr>
          <w:rFonts w:ascii="Calibri" w:hAnsi="Calibri"/>
          <w:bCs/>
        </w:rPr>
      </w:pPr>
      <w:r w:rsidRPr="00C8417F">
        <w:rPr>
          <w:rFonts w:ascii="Calibri" w:hAnsi="Calibri"/>
          <w:bCs/>
        </w:rPr>
        <w:t xml:space="preserve">Created custom exceptions for hours over or below scheduled hours, meal break, and overtime in Time and Labor. </w:t>
      </w:r>
    </w:p>
    <w:p w14:paraId="7299885B" w14:textId="77777777" w:rsidR="0099120E" w:rsidRPr="00C8417F" w:rsidRDefault="0099120E" w:rsidP="0099120E">
      <w:pPr>
        <w:numPr>
          <w:ilvl w:val="0"/>
          <w:numId w:val="36"/>
        </w:numPr>
        <w:rPr>
          <w:rFonts w:ascii="Calibri" w:hAnsi="Calibri"/>
          <w:bCs/>
        </w:rPr>
      </w:pPr>
      <w:r w:rsidRPr="00C8417F">
        <w:rPr>
          <w:rFonts w:ascii="Calibri" w:hAnsi="Calibri"/>
          <w:bCs/>
        </w:rPr>
        <w:t xml:space="preserve">Created business process documentation and write configuration and system data documentation. </w:t>
      </w:r>
    </w:p>
    <w:p w14:paraId="0710F071" w14:textId="77777777" w:rsidR="0099120E" w:rsidRPr="00C8417F" w:rsidRDefault="0099120E" w:rsidP="0099120E">
      <w:pPr>
        <w:numPr>
          <w:ilvl w:val="0"/>
          <w:numId w:val="36"/>
        </w:numPr>
        <w:rPr>
          <w:rFonts w:ascii="Calibri" w:hAnsi="Calibri"/>
          <w:bCs/>
        </w:rPr>
      </w:pPr>
      <w:r w:rsidRPr="00C8417F">
        <w:rPr>
          <w:rFonts w:ascii="Calibri" w:hAnsi="Calibri"/>
          <w:bCs/>
        </w:rPr>
        <w:t xml:space="preserve">Designed test plans and approach to validate complex Time and Labor, Absence Management business rules. </w:t>
      </w:r>
    </w:p>
    <w:p w14:paraId="2FE4C963" w14:textId="77777777" w:rsidR="0099120E" w:rsidRPr="00C8417F" w:rsidRDefault="0099120E" w:rsidP="0099120E">
      <w:pPr>
        <w:numPr>
          <w:ilvl w:val="0"/>
          <w:numId w:val="36"/>
        </w:numPr>
        <w:rPr>
          <w:rFonts w:ascii="Calibri" w:hAnsi="Calibri"/>
          <w:bCs/>
        </w:rPr>
      </w:pPr>
      <w:r w:rsidRPr="00C8417F">
        <w:rPr>
          <w:rFonts w:ascii="Calibri" w:hAnsi="Calibri"/>
          <w:bCs/>
        </w:rPr>
        <w:t xml:space="preserve">Conducted system functionality testing, document and work to resolve Time &amp; Labor functional gaps identified during Time &amp; Labor fit/gap sessions </w:t>
      </w:r>
    </w:p>
    <w:p w14:paraId="770EA67D" w14:textId="77777777" w:rsidR="0099120E" w:rsidRPr="00C8417F" w:rsidRDefault="0099120E" w:rsidP="0099120E">
      <w:pPr>
        <w:numPr>
          <w:ilvl w:val="0"/>
          <w:numId w:val="36"/>
        </w:numPr>
        <w:rPr>
          <w:rFonts w:ascii="Calibri" w:hAnsi="Calibri"/>
          <w:bCs/>
        </w:rPr>
      </w:pPr>
      <w:r w:rsidRPr="00C8417F">
        <w:rPr>
          <w:rFonts w:ascii="Calibri" w:hAnsi="Calibri"/>
          <w:bCs/>
        </w:rPr>
        <w:t xml:space="preserve">Troubleshoot and resolve business process and system issues. </w:t>
      </w:r>
    </w:p>
    <w:p w14:paraId="08160D36" w14:textId="77777777" w:rsidR="0099120E" w:rsidRPr="00C8417F" w:rsidRDefault="0099120E" w:rsidP="0099120E">
      <w:pPr>
        <w:numPr>
          <w:ilvl w:val="0"/>
          <w:numId w:val="36"/>
        </w:numPr>
        <w:rPr>
          <w:rFonts w:ascii="Calibri" w:hAnsi="Calibri"/>
          <w:bCs/>
        </w:rPr>
      </w:pPr>
      <w:r w:rsidRPr="00C8417F">
        <w:rPr>
          <w:rFonts w:ascii="Calibri" w:hAnsi="Calibri"/>
          <w:bCs/>
        </w:rPr>
        <w:t>Integration of AM to Time and Labor to enable the processing of time information and to generate payable time data that is subsequently loaded into Payroll for North America</w:t>
      </w:r>
    </w:p>
    <w:p w14:paraId="51059793" w14:textId="77777777" w:rsidR="0099120E" w:rsidRPr="00C8417F" w:rsidRDefault="0099120E" w:rsidP="0099120E">
      <w:pPr>
        <w:numPr>
          <w:ilvl w:val="0"/>
          <w:numId w:val="36"/>
        </w:numPr>
        <w:rPr>
          <w:rFonts w:ascii="Calibri" w:hAnsi="Calibri"/>
          <w:bCs/>
        </w:rPr>
      </w:pPr>
      <w:r w:rsidRPr="00C8417F">
        <w:rPr>
          <w:rFonts w:ascii="Calibri" w:hAnsi="Calibri"/>
          <w:bCs/>
        </w:rPr>
        <w:t>Coordinating with the team, the plan and key activities during the SIT, UAT and Parallel Testing.</w:t>
      </w:r>
    </w:p>
    <w:p w14:paraId="5E94BCC4" w14:textId="77777777" w:rsidR="0099120E" w:rsidRPr="00C8417F" w:rsidRDefault="0099120E" w:rsidP="0099120E">
      <w:pPr>
        <w:numPr>
          <w:ilvl w:val="0"/>
          <w:numId w:val="36"/>
        </w:numPr>
        <w:rPr>
          <w:rFonts w:ascii="Calibri" w:hAnsi="Calibri"/>
          <w:bCs/>
        </w:rPr>
      </w:pPr>
      <w:r w:rsidRPr="00C8417F">
        <w:rPr>
          <w:rFonts w:ascii="Calibri" w:hAnsi="Calibri"/>
          <w:bCs/>
        </w:rPr>
        <w:t>Created XML Publisher templates for benefit reports</w:t>
      </w:r>
    </w:p>
    <w:p w14:paraId="0B1A874B" w14:textId="77777777" w:rsidR="0099120E" w:rsidRPr="00C8417F" w:rsidRDefault="0099120E" w:rsidP="0099120E">
      <w:pPr>
        <w:ind w:left="360"/>
        <w:rPr>
          <w:rFonts w:ascii="Calibri" w:hAnsi="Calibri"/>
          <w:b/>
          <w:bCs/>
        </w:rPr>
      </w:pPr>
    </w:p>
    <w:p w14:paraId="13C504CB" w14:textId="77777777" w:rsidR="0099120E" w:rsidRPr="00C8417F" w:rsidRDefault="0099120E" w:rsidP="0099120E">
      <w:pPr>
        <w:ind w:left="360"/>
        <w:rPr>
          <w:rFonts w:ascii="Calibri" w:hAnsi="Calibri"/>
          <w:bCs/>
        </w:rPr>
      </w:pPr>
      <w:r w:rsidRPr="00C8417F">
        <w:rPr>
          <w:rFonts w:ascii="Calibri" w:hAnsi="Calibri"/>
          <w:b/>
          <w:bCs/>
        </w:rPr>
        <w:t>Environments</w:t>
      </w:r>
      <w:r w:rsidRPr="00C8417F">
        <w:rPr>
          <w:rFonts w:ascii="Calibri" w:hAnsi="Calibri"/>
        </w:rPr>
        <w:t xml:space="preserve">: </w:t>
      </w:r>
      <w:r w:rsidRPr="00C8417F">
        <w:rPr>
          <w:rFonts w:ascii="Calibri" w:hAnsi="Calibri"/>
          <w:bCs/>
        </w:rPr>
        <w:t xml:space="preserve">PeopleSoft HRMS/North American Payroll, Time and Labor, Benefits and Corehr9.2, self-service, People Tools 8.53, Oracle 11g, Oracle Linux.     </w:t>
      </w:r>
    </w:p>
    <w:p w14:paraId="08558A3C" w14:textId="77777777" w:rsidR="0099120E" w:rsidRDefault="0099120E" w:rsidP="0099120E">
      <w:pPr>
        <w:ind w:left="360"/>
        <w:rPr>
          <w:rFonts w:ascii="Calibri" w:hAnsi="Calibri"/>
        </w:rPr>
      </w:pPr>
    </w:p>
    <w:p w14:paraId="76F8B36D" w14:textId="77777777" w:rsidR="00AE4374" w:rsidRDefault="00AE4374" w:rsidP="0099120E">
      <w:pPr>
        <w:ind w:left="360"/>
        <w:rPr>
          <w:rFonts w:ascii="Calibri" w:hAnsi="Calibri"/>
          <w:b/>
          <w:bCs/>
          <w:i/>
          <w:u w:val="single"/>
        </w:rPr>
      </w:pPr>
    </w:p>
    <w:p w14:paraId="54A4D2E6" w14:textId="217A96D2" w:rsidR="0099120E" w:rsidRPr="0099120E" w:rsidRDefault="0099120E" w:rsidP="0099120E">
      <w:pPr>
        <w:ind w:left="360"/>
        <w:rPr>
          <w:rFonts w:ascii="Calibri" w:hAnsi="Calibri"/>
          <w:b/>
          <w:bCs/>
          <w:i/>
          <w:u w:val="single"/>
        </w:rPr>
      </w:pPr>
      <w:r w:rsidRPr="0099120E">
        <w:rPr>
          <w:rFonts w:ascii="Calibri" w:hAnsi="Calibri"/>
          <w:b/>
          <w:bCs/>
          <w:i/>
          <w:u w:val="single"/>
        </w:rPr>
        <w:t>Capital One Bank, Richmond, VA</w:t>
      </w:r>
      <w:r>
        <w:rPr>
          <w:rFonts w:ascii="Calibri" w:hAnsi="Calibri"/>
          <w:b/>
          <w:bCs/>
          <w:i/>
          <w:u w:val="single"/>
        </w:rPr>
        <w:t xml:space="preserve">   </w:t>
      </w:r>
      <w:r w:rsidRPr="0099120E">
        <w:rPr>
          <w:rFonts w:ascii="Calibri" w:hAnsi="Calibri"/>
          <w:b/>
          <w:bCs/>
          <w:i/>
          <w:u w:val="single"/>
        </w:rPr>
        <w:t xml:space="preserve">                                </w:t>
      </w:r>
      <w:r w:rsidRPr="0099120E">
        <w:rPr>
          <w:rFonts w:ascii="Calibri" w:hAnsi="Calibri"/>
          <w:b/>
          <w:bCs/>
          <w:i/>
          <w:u w:val="single"/>
        </w:rPr>
        <w:tab/>
      </w:r>
      <w:r w:rsidRPr="0099120E">
        <w:rPr>
          <w:rFonts w:ascii="Calibri" w:hAnsi="Calibri"/>
          <w:b/>
          <w:bCs/>
          <w:i/>
          <w:u w:val="single"/>
        </w:rPr>
        <w:tab/>
      </w:r>
      <w:r>
        <w:rPr>
          <w:rFonts w:ascii="Calibri" w:hAnsi="Calibri"/>
          <w:b/>
          <w:bCs/>
          <w:i/>
          <w:u w:val="single"/>
        </w:rPr>
        <w:tab/>
      </w:r>
      <w:r w:rsidRPr="0099120E">
        <w:rPr>
          <w:rFonts w:ascii="Calibri" w:hAnsi="Calibri"/>
          <w:b/>
          <w:bCs/>
          <w:i/>
          <w:u w:val="single"/>
        </w:rPr>
        <w:t xml:space="preserve">Nov </w:t>
      </w:r>
      <w:r>
        <w:rPr>
          <w:rFonts w:ascii="Calibri" w:hAnsi="Calibri"/>
          <w:b/>
          <w:bCs/>
          <w:i/>
          <w:u w:val="single"/>
        </w:rPr>
        <w:t>20</w:t>
      </w:r>
      <w:r w:rsidRPr="0099120E">
        <w:rPr>
          <w:rFonts w:ascii="Calibri" w:hAnsi="Calibri"/>
          <w:b/>
          <w:bCs/>
          <w:i/>
          <w:u w:val="single"/>
        </w:rPr>
        <w:t>10 to Jan</w:t>
      </w:r>
      <w:r>
        <w:rPr>
          <w:rFonts w:ascii="Calibri" w:hAnsi="Calibri"/>
          <w:b/>
          <w:bCs/>
          <w:i/>
          <w:u w:val="single"/>
        </w:rPr>
        <w:t xml:space="preserve"> 20</w:t>
      </w:r>
      <w:r w:rsidRPr="0099120E">
        <w:rPr>
          <w:rFonts w:ascii="Calibri" w:hAnsi="Calibri"/>
          <w:b/>
          <w:bCs/>
          <w:i/>
          <w:u w:val="single"/>
        </w:rPr>
        <w:t xml:space="preserve">14                                                          </w:t>
      </w:r>
    </w:p>
    <w:p w14:paraId="523B96BF" w14:textId="77777777" w:rsidR="0099120E" w:rsidRPr="0099120E" w:rsidRDefault="0099120E" w:rsidP="0099120E">
      <w:pPr>
        <w:ind w:left="360"/>
        <w:rPr>
          <w:rFonts w:ascii="Calibri" w:hAnsi="Calibri"/>
          <w:b/>
          <w:bCs/>
          <w:i/>
        </w:rPr>
      </w:pPr>
      <w:r w:rsidRPr="0099120E">
        <w:rPr>
          <w:rFonts w:ascii="Calibri" w:hAnsi="Calibri"/>
          <w:b/>
          <w:bCs/>
          <w:i/>
        </w:rPr>
        <w:t xml:space="preserve">PeopleSoft Payroll, Benefits, Time and Labor and Absence </w:t>
      </w:r>
      <w:r>
        <w:rPr>
          <w:rFonts w:ascii="Calibri" w:hAnsi="Calibri"/>
          <w:b/>
          <w:bCs/>
          <w:i/>
        </w:rPr>
        <w:t>M</w:t>
      </w:r>
      <w:r w:rsidRPr="0099120E">
        <w:rPr>
          <w:rFonts w:ascii="Calibri" w:hAnsi="Calibri"/>
          <w:b/>
          <w:bCs/>
          <w:i/>
        </w:rPr>
        <w:t xml:space="preserve">anagement Production </w:t>
      </w:r>
      <w:r>
        <w:rPr>
          <w:rFonts w:ascii="Calibri" w:hAnsi="Calibri"/>
          <w:b/>
          <w:bCs/>
          <w:i/>
        </w:rPr>
        <w:t>S</w:t>
      </w:r>
      <w:r w:rsidRPr="0099120E">
        <w:rPr>
          <w:rFonts w:ascii="Calibri" w:hAnsi="Calibri"/>
          <w:b/>
          <w:bCs/>
          <w:i/>
        </w:rPr>
        <w:t xml:space="preserve">upport </w:t>
      </w:r>
      <w:r>
        <w:rPr>
          <w:rFonts w:ascii="Calibri" w:hAnsi="Calibri"/>
          <w:b/>
          <w:bCs/>
          <w:i/>
        </w:rPr>
        <w:t>C</w:t>
      </w:r>
      <w:r w:rsidRPr="0099120E">
        <w:rPr>
          <w:rFonts w:ascii="Calibri" w:hAnsi="Calibri"/>
          <w:b/>
          <w:bCs/>
          <w:i/>
        </w:rPr>
        <w:t>onsultant</w:t>
      </w:r>
    </w:p>
    <w:p w14:paraId="53130B61" w14:textId="77777777" w:rsidR="0099120E" w:rsidRPr="0099120E" w:rsidRDefault="0099120E" w:rsidP="0099120E">
      <w:pPr>
        <w:ind w:left="360"/>
        <w:rPr>
          <w:rFonts w:ascii="Calibri" w:hAnsi="Calibri"/>
          <w:b/>
          <w:bCs/>
          <w:i/>
        </w:rPr>
      </w:pPr>
    </w:p>
    <w:p w14:paraId="1CA87AF5" w14:textId="77777777" w:rsidR="0099120E" w:rsidRPr="00C8417F" w:rsidRDefault="0099120E" w:rsidP="0099120E">
      <w:pPr>
        <w:ind w:left="360"/>
        <w:rPr>
          <w:rFonts w:ascii="Calibri" w:hAnsi="Calibri"/>
          <w:bCs/>
        </w:rPr>
      </w:pPr>
      <w:r w:rsidRPr="00C8417F">
        <w:rPr>
          <w:rFonts w:ascii="Calibri" w:hAnsi="Calibri"/>
          <w:b/>
          <w:bCs/>
        </w:rPr>
        <w:t>Responsibilities</w:t>
      </w:r>
      <w:r w:rsidRPr="00C8417F">
        <w:rPr>
          <w:rFonts w:ascii="Calibri" w:hAnsi="Calibri"/>
          <w:bCs/>
        </w:rPr>
        <w:t>:</w:t>
      </w:r>
    </w:p>
    <w:p w14:paraId="0681C001" w14:textId="77777777" w:rsidR="0099120E" w:rsidRPr="00C8417F" w:rsidRDefault="0099120E" w:rsidP="0099120E">
      <w:pPr>
        <w:ind w:left="360"/>
        <w:rPr>
          <w:rFonts w:ascii="Calibri" w:hAnsi="Calibri"/>
          <w:bCs/>
        </w:rPr>
      </w:pPr>
    </w:p>
    <w:p w14:paraId="3AAFA647" w14:textId="77777777" w:rsidR="0099120E" w:rsidRPr="00C8417F" w:rsidRDefault="0099120E" w:rsidP="0099120E">
      <w:pPr>
        <w:numPr>
          <w:ilvl w:val="0"/>
          <w:numId w:val="36"/>
        </w:numPr>
        <w:rPr>
          <w:rFonts w:ascii="Calibri" w:hAnsi="Calibri"/>
          <w:bCs/>
        </w:rPr>
      </w:pPr>
      <w:r w:rsidRPr="00C8417F">
        <w:rPr>
          <w:rFonts w:ascii="Calibri" w:hAnsi="Calibri"/>
          <w:bCs/>
        </w:rPr>
        <w:t>Actively involved in Configuration of Time and Labor setup for Capital One bank</w:t>
      </w:r>
    </w:p>
    <w:p w14:paraId="7F8AC94E" w14:textId="77777777" w:rsidR="0099120E" w:rsidRPr="00C8417F" w:rsidRDefault="0099120E" w:rsidP="0099120E">
      <w:pPr>
        <w:numPr>
          <w:ilvl w:val="0"/>
          <w:numId w:val="36"/>
        </w:numPr>
        <w:rPr>
          <w:rFonts w:ascii="Calibri" w:hAnsi="Calibri"/>
          <w:bCs/>
        </w:rPr>
      </w:pPr>
      <w:r w:rsidRPr="00C8417F">
        <w:rPr>
          <w:rFonts w:ascii="Calibri" w:hAnsi="Calibri"/>
          <w:bCs/>
        </w:rPr>
        <w:t>Set up the new companies, Action /Reasons, eligibility rules, Event classes, benefit programs for the newly converted ING associates and enrolled then in the respective benefit programs by running the snap event.</w:t>
      </w:r>
    </w:p>
    <w:p w14:paraId="0A59BB89" w14:textId="77777777" w:rsidR="0099120E" w:rsidRPr="00C8417F" w:rsidRDefault="0099120E" w:rsidP="0099120E">
      <w:pPr>
        <w:numPr>
          <w:ilvl w:val="0"/>
          <w:numId w:val="36"/>
        </w:numPr>
        <w:rPr>
          <w:rFonts w:ascii="Calibri" w:hAnsi="Calibri"/>
          <w:bCs/>
        </w:rPr>
      </w:pPr>
      <w:r w:rsidRPr="00C8417F">
        <w:rPr>
          <w:rFonts w:ascii="Calibri" w:hAnsi="Calibri"/>
          <w:bCs/>
        </w:rPr>
        <w:t xml:space="preserve">Customized the benefits </w:t>
      </w:r>
      <w:r w:rsidR="00743651" w:rsidRPr="00C8417F">
        <w:rPr>
          <w:rFonts w:ascii="Calibri" w:hAnsi="Calibri"/>
          <w:bCs/>
        </w:rPr>
        <w:t>self-service</w:t>
      </w:r>
      <w:r w:rsidRPr="00C8417F">
        <w:rPr>
          <w:rFonts w:ascii="Calibri" w:hAnsi="Calibri"/>
          <w:bCs/>
        </w:rPr>
        <w:t xml:space="preserve"> panels according to the </w:t>
      </w:r>
      <w:r w:rsidR="00743651" w:rsidRPr="00C8417F">
        <w:rPr>
          <w:rFonts w:ascii="Calibri" w:hAnsi="Calibri"/>
          <w:bCs/>
        </w:rPr>
        <w:t>client’s</w:t>
      </w:r>
      <w:r w:rsidRPr="00C8417F">
        <w:rPr>
          <w:rFonts w:ascii="Calibri" w:hAnsi="Calibri"/>
          <w:bCs/>
        </w:rPr>
        <w:t xml:space="preserve"> requirement to show different custom text for different benefit programs for Open enrollment.</w:t>
      </w:r>
    </w:p>
    <w:p w14:paraId="2F7C3689" w14:textId="77777777" w:rsidR="0099120E" w:rsidRPr="00C8417F" w:rsidRDefault="0099120E" w:rsidP="0099120E">
      <w:pPr>
        <w:numPr>
          <w:ilvl w:val="0"/>
          <w:numId w:val="36"/>
        </w:numPr>
        <w:rPr>
          <w:rFonts w:ascii="Calibri" w:hAnsi="Calibri"/>
          <w:bCs/>
        </w:rPr>
      </w:pPr>
      <w:r w:rsidRPr="00C8417F">
        <w:rPr>
          <w:rFonts w:ascii="Calibri" w:hAnsi="Calibri"/>
          <w:bCs/>
        </w:rPr>
        <w:t>Involved in setting up different flat rates and salary based rates for different plans for the payroll to calculate the deductions.</w:t>
      </w:r>
    </w:p>
    <w:p w14:paraId="4B44EF59" w14:textId="77777777" w:rsidR="0099120E" w:rsidRPr="00C8417F" w:rsidRDefault="0099120E" w:rsidP="0099120E">
      <w:pPr>
        <w:numPr>
          <w:ilvl w:val="0"/>
          <w:numId w:val="36"/>
        </w:numPr>
        <w:rPr>
          <w:rFonts w:ascii="Calibri" w:hAnsi="Calibri"/>
          <w:bCs/>
        </w:rPr>
      </w:pPr>
      <w:r w:rsidRPr="00C8417F">
        <w:rPr>
          <w:rFonts w:ascii="Calibri" w:hAnsi="Calibri"/>
          <w:bCs/>
        </w:rPr>
        <w:t>Setup different Schedule Id’s and ran the Open Enrollment and Event Maintenance process based on Location.</w:t>
      </w:r>
    </w:p>
    <w:p w14:paraId="2E9F1169" w14:textId="77777777" w:rsidR="0099120E" w:rsidRPr="00C8417F" w:rsidRDefault="0099120E" w:rsidP="0099120E">
      <w:pPr>
        <w:numPr>
          <w:ilvl w:val="0"/>
          <w:numId w:val="36"/>
        </w:numPr>
        <w:rPr>
          <w:rFonts w:ascii="Calibri" w:hAnsi="Calibri"/>
          <w:bCs/>
        </w:rPr>
      </w:pPr>
      <w:r w:rsidRPr="00C8417F">
        <w:rPr>
          <w:rFonts w:ascii="Calibri" w:hAnsi="Calibri"/>
          <w:bCs/>
        </w:rPr>
        <w:t xml:space="preserve">Worked with the payroll team on setting up the Pay Calendar Tables, Deduction tables and Pay </w:t>
      </w:r>
      <w:r w:rsidR="00743651" w:rsidRPr="00C8417F">
        <w:rPr>
          <w:rFonts w:ascii="Calibri" w:hAnsi="Calibri"/>
          <w:bCs/>
        </w:rPr>
        <w:t>Group</w:t>
      </w:r>
      <w:r w:rsidRPr="00C8417F">
        <w:rPr>
          <w:rFonts w:ascii="Calibri" w:hAnsi="Calibri"/>
          <w:bCs/>
        </w:rPr>
        <w:t xml:space="preserve"> Tables for the year of 2013.</w:t>
      </w:r>
    </w:p>
    <w:p w14:paraId="276BA816" w14:textId="77777777" w:rsidR="0099120E" w:rsidRPr="00C8417F" w:rsidRDefault="0099120E" w:rsidP="0099120E">
      <w:pPr>
        <w:numPr>
          <w:ilvl w:val="0"/>
          <w:numId w:val="36"/>
        </w:numPr>
        <w:rPr>
          <w:rFonts w:ascii="Calibri" w:hAnsi="Calibri"/>
          <w:bCs/>
        </w:rPr>
      </w:pPr>
      <w:r w:rsidRPr="00C8417F">
        <w:rPr>
          <w:rFonts w:ascii="Calibri" w:hAnsi="Calibri"/>
          <w:bCs/>
        </w:rPr>
        <w:t>Prepared and presented business cases addressing various gap issues for project management approval.</w:t>
      </w:r>
    </w:p>
    <w:p w14:paraId="681C1DA5" w14:textId="77777777" w:rsidR="0099120E" w:rsidRPr="00C8417F" w:rsidRDefault="0099120E" w:rsidP="0099120E">
      <w:pPr>
        <w:numPr>
          <w:ilvl w:val="0"/>
          <w:numId w:val="36"/>
        </w:numPr>
        <w:rPr>
          <w:rFonts w:ascii="Calibri" w:hAnsi="Calibri"/>
          <w:bCs/>
        </w:rPr>
      </w:pPr>
      <w:r w:rsidRPr="00C8417F">
        <w:rPr>
          <w:rFonts w:ascii="Calibri" w:hAnsi="Calibri"/>
          <w:bCs/>
        </w:rPr>
        <w:t>Responsible for identifying the test conditions, writing the test scripts based on the system requirements and executing them as part of the Functional testing.</w:t>
      </w:r>
    </w:p>
    <w:p w14:paraId="19AA31FD" w14:textId="77777777" w:rsidR="0099120E" w:rsidRPr="00C8417F" w:rsidRDefault="0099120E" w:rsidP="0099120E">
      <w:pPr>
        <w:numPr>
          <w:ilvl w:val="0"/>
          <w:numId w:val="36"/>
        </w:numPr>
        <w:rPr>
          <w:rFonts w:ascii="Calibri" w:hAnsi="Calibri"/>
          <w:bCs/>
        </w:rPr>
      </w:pPr>
      <w:r w:rsidRPr="00C8417F">
        <w:rPr>
          <w:rFonts w:ascii="Calibri" w:hAnsi="Calibri"/>
          <w:bCs/>
        </w:rPr>
        <w:t>Assisted the business users in User acceptance testing for the ING conversion and Open enrollment projects.</w:t>
      </w:r>
    </w:p>
    <w:p w14:paraId="314C71BB" w14:textId="77777777" w:rsidR="0099120E" w:rsidRPr="00C8417F" w:rsidRDefault="0099120E" w:rsidP="0099120E">
      <w:pPr>
        <w:numPr>
          <w:ilvl w:val="0"/>
          <w:numId w:val="36"/>
        </w:numPr>
        <w:rPr>
          <w:rFonts w:ascii="Calibri" w:hAnsi="Calibri"/>
          <w:bCs/>
        </w:rPr>
      </w:pPr>
      <w:r w:rsidRPr="00C8417F">
        <w:rPr>
          <w:rFonts w:ascii="Calibri" w:hAnsi="Calibri"/>
          <w:bCs/>
        </w:rPr>
        <w:lastRenderedPageBreak/>
        <w:t>Wrote on demand queries to validate the converted data and developed some PS queries to validate the data before and after the migration.</w:t>
      </w:r>
    </w:p>
    <w:p w14:paraId="5CB3DCF6" w14:textId="77777777" w:rsidR="0099120E" w:rsidRPr="00C8417F" w:rsidRDefault="0099120E" w:rsidP="0099120E">
      <w:pPr>
        <w:numPr>
          <w:ilvl w:val="0"/>
          <w:numId w:val="36"/>
        </w:numPr>
        <w:rPr>
          <w:rFonts w:ascii="Calibri" w:hAnsi="Calibri"/>
          <w:bCs/>
        </w:rPr>
      </w:pPr>
      <w:r w:rsidRPr="00C8417F">
        <w:rPr>
          <w:rFonts w:ascii="Calibri" w:hAnsi="Calibri"/>
          <w:bCs/>
        </w:rPr>
        <w:t>Created Batch process application engine for Enrollment of Associates into Time and Labor</w:t>
      </w:r>
    </w:p>
    <w:p w14:paraId="7B30B4E3" w14:textId="77777777" w:rsidR="0099120E" w:rsidRPr="00C8417F" w:rsidRDefault="0099120E" w:rsidP="0099120E">
      <w:pPr>
        <w:numPr>
          <w:ilvl w:val="0"/>
          <w:numId w:val="36"/>
        </w:numPr>
        <w:rPr>
          <w:rFonts w:ascii="Calibri" w:hAnsi="Calibri"/>
          <w:bCs/>
        </w:rPr>
      </w:pPr>
      <w:r w:rsidRPr="00C8417F">
        <w:rPr>
          <w:rFonts w:ascii="Calibri" w:hAnsi="Calibri"/>
          <w:bCs/>
        </w:rPr>
        <w:t>Cre</w:t>
      </w:r>
      <w:r w:rsidR="005B7E28">
        <w:rPr>
          <w:rFonts w:ascii="Calibri" w:hAnsi="Calibri"/>
          <w:bCs/>
        </w:rPr>
        <w:t>ates time and labor rules and SQL</w:t>
      </w:r>
      <w:r w:rsidRPr="00C8417F">
        <w:rPr>
          <w:rFonts w:ascii="Calibri" w:hAnsi="Calibri"/>
          <w:bCs/>
        </w:rPr>
        <w:t xml:space="preserve"> objects </w:t>
      </w:r>
    </w:p>
    <w:p w14:paraId="16985B68" w14:textId="77777777" w:rsidR="0099120E" w:rsidRPr="00C8417F" w:rsidRDefault="0099120E" w:rsidP="0099120E">
      <w:pPr>
        <w:numPr>
          <w:ilvl w:val="0"/>
          <w:numId w:val="36"/>
        </w:numPr>
        <w:rPr>
          <w:rFonts w:ascii="Calibri" w:hAnsi="Calibri"/>
          <w:bCs/>
        </w:rPr>
      </w:pPr>
      <w:r w:rsidRPr="00C8417F">
        <w:rPr>
          <w:rFonts w:ascii="Calibri" w:hAnsi="Calibri"/>
          <w:bCs/>
        </w:rPr>
        <w:t>Extensively worked on rule performance and compilation pf rules in Time and labor</w:t>
      </w:r>
    </w:p>
    <w:p w14:paraId="6DF770D5" w14:textId="77777777" w:rsidR="0099120E" w:rsidRPr="00C8417F" w:rsidRDefault="0099120E" w:rsidP="0099120E">
      <w:pPr>
        <w:numPr>
          <w:ilvl w:val="0"/>
          <w:numId w:val="36"/>
        </w:numPr>
        <w:rPr>
          <w:rFonts w:ascii="Calibri" w:hAnsi="Calibri"/>
          <w:bCs/>
        </w:rPr>
      </w:pPr>
      <w:r w:rsidRPr="00C8417F">
        <w:rPr>
          <w:rFonts w:ascii="Calibri" w:hAnsi="Calibri"/>
          <w:bCs/>
        </w:rPr>
        <w:t>Created Notification process for remind the not submitting timesheet in Week</w:t>
      </w:r>
    </w:p>
    <w:p w14:paraId="48B0833B" w14:textId="77777777" w:rsidR="0099120E" w:rsidRPr="00C8417F" w:rsidRDefault="0099120E" w:rsidP="0099120E">
      <w:pPr>
        <w:numPr>
          <w:ilvl w:val="0"/>
          <w:numId w:val="36"/>
        </w:numPr>
        <w:rPr>
          <w:rFonts w:ascii="Calibri" w:hAnsi="Calibri"/>
          <w:bCs/>
        </w:rPr>
      </w:pPr>
      <w:r w:rsidRPr="00C8417F">
        <w:rPr>
          <w:rFonts w:ascii="Calibri" w:hAnsi="Calibri"/>
          <w:bCs/>
        </w:rPr>
        <w:t xml:space="preserve">Created custom </w:t>
      </w:r>
      <w:r w:rsidR="005B7E28" w:rsidRPr="00C8417F">
        <w:rPr>
          <w:rFonts w:ascii="Calibri" w:hAnsi="Calibri"/>
          <w:bCs/>
        </w:rPr>
        <w:t>pages to</w:t>
      </w:r>
      <w:r w:rsidRPr="00C8417F">
        <w:rPr>
          <w:rFonts w:ascii="Calibri" w:hAnsi="Calibri"/>
          <w:bCs/>
        </w:rPr>
        <w:t xml:space="preserve"> approve the pending report time </w:t>
      </w:r>
    </w:p>
    <w:p w14:paraId="36A73EFB" w14:textId="77777777" w:rsidR="0099120E" w:rsidRPr="00C8417F" w:rsidRDefault="005B7E28" w:rsidP="0099120E">
      <w:pPr>
        <w:numPr>
          <w:ilvl w:val="0"/>
          <w:numId w:val="36"/>
        </w:numPr>
        <w:rPr>
          <w:rFonts w:ascii="Calibri" w:hAnsi="Calibri"/>
          <w:bCs/>
        </w:rPr>
      </w:pPr>
      <w:r>
        <w:rPr>
          <w:rFonts w:ascii="Calibri" w:hAnsi="Calibri"/>
          <w:bCs/>
        </w:rPr>
        <w:t>Worked on TRC’s setup for defined US</w:t>
      </w:r>
      <w:r w:rsidR="0099120E" w:rsidRPr="00C8417F">
        <w:rPr>
          <w:rFonts w:ascii="Calibri" w:hAnsi="Calibri"/>
          <w:bCs/>
        </w:rPr>
        <w:t xml:space="preserve"> holidays</w:t>
      </w:r>
    </w:p>
    <w:p w14:paraId="49280723" w14:textId="77777777" w:rsidR="0099120E" w:rsidRPr="00C8417F" w:rsidRDefault="0099120E" w:rsidP="0099120E">
      <w:pPr>
        <w:numPr>
          <w:ilvl w:val="0"/>
          <w:numId w:val="36"/>
        </w:numPr>
        <w:rPr>
          <w:rFonts w:ascii="Calibri" w:hAnsi="Calibri"/>
          <w:bCs/>
        </w:rPr>
      </w:pPr>
      <w:r w:rsidRPr="00C8417F">
        <w:rPr>
          <w:rFonts w:ascii="Calibri" w:hAnsi="Calibri"/>
          <w:bCs/>
        </w:rPr>
        <w:t xml:space="preserve">Resolved the daylight saving issues for all Capital One associates who worked </w:t>
      </w:r>
      <w:r w:rsidR="005B7E28" w:rsidRPr="00C8417F">
        <w:rPr>
          <w:rFonts w:ascii="Calibri" w:hAnsi="Calibri"/>
          <w:bCs/>
        </w:rPr>
        <w:t>throughout the</w:t>
      </w:r>
      <w:r w:rsidRPr="00C8417F">
        <w:rPr>
          <w:rFonts w:ascii="Calibri" w:hAnsi="Calibri"/>
          <w:bCs/>
        </w:rPr>
        <w:t xml:space="preserve"> </w:t>
      </w:r>
      <w:r w:rsidR="005B7E28">
        <w:rPr>
          <w:rFonts w:ascii="Calibri" w:hAnsi="Calibri"/>
          <w:bCs/>
        </w:rPr>
        <w:t>US</w:t>
      </w:r>
    </w:p>
    <w:p w14:paraId="1FA6AF65" w14:textId="77777777" w:rsidR="0099120E" w:rsidRPr="00C8417F" w:rsidRDefault="0099120E" w:rsidP="0099120E">
      <w:pPr>
        <w:numPr>
          <w:ilvl w:val="0"/>
          <w:numId w:val="36"/>
        </w:numPr>
        <w:rPr>
          <w:rFonts w:ascii="Calibri" w:hAnsi="Calibri"/>
          <w:bCs/>
        </w:rPr>
      </w:pPr>
      <w:r w:rsidRPr="00C8417F">
        <w:rPr>
          <w:rFonts w:ascii="Calibri" w:hAnsi="Calibri"/>
          <w:bCs/>
        </w:rPr>
        <w:t xml:space="preserve">Created the complex rules for time and </w:t>
      </w:r>
      <w:r w:rsidR="005B7E28" w:rsidRPr="00C8417F">
        <w:rPr>
          <w:rFonts w:ascii="Calibri" w:hAnsi="Calibri"/>
          <w:bCs/>
        </w:rPr>
        <w:t>labor based</w:t>
      </w:r>
      <w:r w:rsidRPr="00C8417F">
        <w:rPr>
          <w:rFonts w:ascii="Calibri" w:hAnsi="Calibri"/>
          <w:bCs/>
        </w:rPr>
        <w:t xml:space="preserve"> on client needs</w:t>
      </w:r>
    </w:p>
    <w:p w14:paraId="58A37BD3" w14:textId="647C866C" w:rsidR="0099120E" w:rsidRPr="00C8417F" w:rsidRDefault="0099120E" w:rsidP="0099120E">
      <w:pPr>
        <w:numPr>
          <w:ilvl w:val="0"/>
          <w:numId w:val="36"/>
        </w:numPr>
        <w:rPr>
          <w:rFonts w:ascii="Calibri" w:hAnsi="Calibri"/>
          <w:bCs/>
        </w:rPr>
      </w:pPr>
      <w:r w:rsidRPr="00C8417F">
        <w:rPr>
          <w:rFonts w:ascii="Calibri" w:hAnsi="Calibri"/>
          <w:bCs/>
        </w:rPr>
        <w:t xml:space="preserve">Worked in </w:t>
      </w:r>
      <w:r w:rsidR="004D5ACC">
        <w:rPr>
          <w:rFonts w:ascii="Calibri" w:hAnsi="Calibri"/>
          <w:bCs/>
        </w:rPr>
        <w:t>s</w:t>
      </w:r>
      <w:r w:rsidRPr="00C8417F">
        <w:rPr>
          <w:rFonts w:ascii="Calibri" w:hAnsi="Calibri"/>
          <w:bCs/>
        </w:rPr>
        <w:t xml:space="preserve">etting up entitlement elements/ </w:t>
      </w:r>
      <w:r w:rsidR="005B7E28" w:rsidRPr="00C8417F">
        <w:rPr>
          <w:rFonts w:ascii="Calibri" w:hAnsi="Calibri"/>
          <w:bCs/>
        </w:rPr>
        <w:t>formulas in</w:t>
      </w:r>
      <w:r w:rsidRPr="00C8417F">
        <w:rPr>
          <w:rFonts w:ascii="Calibri" w:hAnsi="Calibri"/>
          <w:bCs/>
        </w:rPr>
        <w:t xml:space="preserve"> Absence management</w:t>
      </w:r>
    </w:p>
    <w:p w14:paraId="12D22818" w14:textId="183DC52A" w:rsidR="0099120E" w:rsidRPr="00C8417F" w:rsidRDefault="0099120E" w:rsidP="0099120E">
      <w:pPr>
        <w:numPr>
          <w:ilvl w:val="0"/>
          <w:numId w:val="36"/>
        </w:numPr>
        <w:rPr>
          <w:rFonts w:ascii="Calibri" w:hAnsi="Calibri"/>
          <w:bCs/>
        </w:rPr>
      </w:pPr>
      <w:r w:rsidRPr="00C8417F">
        <w:rPr>
          <w:rFonts w:ascii="Calibri" w:hAnsi="Calibri"/>
          <w:bCs/>
        </w:rPr>
        <w:t xml:space="preserve">Worked </w:t>
      </w:r>
      <w:r w:rsidR="005B7E28" w:rsidRPr="00C8417F">
        <w:rPr>
          <w:rFonts w:ascii="Calibri" w:hAnsi="Calibri"/>
          <w:bCs/>
        </w:rPr>
        <w:t xml:space="preserve">on </w:t>
      </w:r>
      <w:r w:rsidR="004D5ACC">
        <w:rPr>
          <w:rFonts w:ascii="Calibri" w:hAnsi="Calibri"/>
          <w:bCs/>
        </w:rPr>
        <w:t>s</w:t>
      </w:r>
      <w:r w:rsidR="005B7E28" w:rsidRPr="00C8417F">
        <w:rPr>
          <w:rFonts w:ascii="Calibri" w:hAnsi="Calibri"/>
          <w:bCs/>
        </w:rPr>
        <w:t>etting</w:t>
      </w:r>
      <w:r w:rsidRPr="00C8417F">
        <w:rPr>
          <w:rFonts w:ascii="Calibri" w:hAnsi="Calibri"/>
          <w:bCs/>
        </w:rPr>
        <w:t xml:space="preserve"> up Absence Management brackets  </w:t>
      </w:r>
    </w:p>
    <w:p w14:paraId="2358DD6A" w14:textId="77777777" w:rsidR="0099120E" w:rsidRPr="00C8417F" w:rsidRDefault="0099120E" w:rsidP="0099120E">
      <w:pPr>
        <w:numPr>
          <w:ilvl w:val="0"/>
          <w:numId w:val="36"/>
        </w:numPr>
        <w:rPr>
          <w:rFonts w:ascii="Calibri" w:hAnsi="Calibri"/>
          <w:bCs/>
        </w:rPr>
      </w:pPr>
      <w:r w:rsidRPr="00C8417F">
        <w:rPr>
          <w:rFonts w:ascii="Calibri" w:hAnsi="Calibri"/>
          <w:bCs/>
        </w:rPr>
        <w:t xml:space="preserve">Created </w:t>
      </w:r>
      <w:r w:rsidR="005B7E28">
        <w:rPr>
          <w:rFonts w:ascii="Calibri" w:hAnsi="Calibri"/>
          <w:bCs/>
        </w:rPr>
        <w:t>Time and L</w:t>
      </w:r>
      <w:r w:rsidR="005B7E28" w:rsidRPr="00C8417F">
        <w:rPr>
          <w:rFonts w:ascii="Calibri" w:hAnsi="Calibri"/>
          <w:bCs/>
        </w:rPr>
        <w:t>abor report</w:t>
      </w:r>
      <w:r w:rsidRPr="00C8417F">
        <w:rPr>
          <w:rFonts w:ascii="Calibri" w:hAnsi="Calibri"/>
          <w:bCs/>
        </w:rPr>
        <w:t xml:space="preserve"> and payable </w:t>
      </w:r>
      <w:r w:rsidR="005B7E28" w:rsidRPr="00C8417F">
        <w:rPr>
          <w:rFonts w:ascii="Calibri" w:hAnsi="Calibri"/>
          <w:bCs/>
        </w:rPr>
        <w:t>time reports</w:t>
      </w:r>
      <w:r w:rsidRPr="00C8417F">
        <w:rPr>
          <w:rFonts w:ascii="Calibri" w:hAnsi="Calibri"/>
          <w:bCs/>
        </w:rPr>
        <w:t xml:space="preserve"> by using XML publisher</w:t>
      </w:r>
    </w:p>
    <w:p w14:paraId="2332E3EE" w14:textId="77777777" w:rsidR="0099120E" w:rsidRPr="00C8417F" w:rsidRDefault="0099120E" w:rsidP="0099120E">
      <w:pPr>
        <w:numPr>
          <w:ilvl w:val="0"/>
          <w:numId w:val="36"/>
        </w:numPr>
        <w:rPr>
          <w:rFonts w:ascii="Calibri" w:hAnsi="Calibri"/>
          <w:bCs/>
        </w:rPr>
      </w:pPr>
      <w:r w:rsidRPr="00C8417F">
        <w:rPr>
          <w:rFonts w:ascii="Calibri" w:hAnsi="Calibri"/>
          <w:bCs/>
        </w:rPr>
        <w:t xml:space="preserve">Worked on leave of absents calculations and plan enrollments for PTO/Vacation in </w:t>
      </w:r>
      <w:r w:rsidR="005B7E28" w:rsidRPr="00C8417F">
        <w:rPr>
          <w:rFonts w:ascii="Calibri" w:hAnsi="Calibri"/>
          <w:bCs/>
        </w:rPr>
        <w:t>leave accrual</w:t>
      </w:r>
      <w:r w:rsidRPr="00C8417F">
        <w:rPr>
          <w:rFonts w:ascii="Calibri" w:hAnsi="Calibri"/>
          <w:bCs/>
        </w:rPr>
        <w:t xml:space="preserve"> module</w:t>
      </w:r>
    </w:p>
    <w:p w14:paraId="725EF2AE" w14:textId="77777777" w:rsidR="0099120E" w:rsidRPr="00C8417F" w:rsidRDefault="0099120E" w:rsidP="0099120E">
      <w:pPr>
        <w:numPr>
          <w:ilvl w:val="0"/>
          <w:numId w:val="36"/>
        </w:numPr>
        <w:rPr>
          <w:rFonts w:ascii="Calibri" w:hAnsi="Calibri"/>
          <w:bCs/>
        </w:rPr>
      </w:pPr>
      <w:r w:rsidRPr="00C8417F">
        <w:rPr>
          <w:rFonts w:ascii="Calibri" w:hAnsi="Calibri"/>
          <w:bCs/>
        </w:rPr>
        <w:t>Worked on carry over leaves for corresponding year</w:t>
      </w:r>
    </w:p>
    <w:p w14:paraId="3F90F984" w14:textId="77777777" w:rsidR="0099120E" w:rsidRPr="00C8417F" w:rsidRDefault="0099120E" w:rsidP="0099120E">
      <w:pPr>
        <w:numPr>
          <w:ilvl w:val="0"/>
          <w:numId w:val="36"/>
        </w:numPr>
        <w:rPr>
          <w:rFonts w:ascii="Calibri" w:hAnsi="Calibri"/>
          <w:bCs/>
        </w:rPr>
      </w:pPr>
      <w:r w:rsidRPr="00C8417F">
        <w:rPr>
          <w:rFonts w:ascii="Calibri" w:hAnsi="Calibri"/>
          <w:bCs/>
        </w:rPr>
        <w:t>Worked on leave plan enrollments for who completed their probationary period.</w:t>
      </w:r>
    </w:p>
    <w:p w14:paraId="37C123FB" w14:textId="77777777" w:rsidR="002C214E" w:rsidRDefault="002C214E" w:rsidP="0099120E">
      <w:pPr>
        <w:ind w:left="360"/>
        <w:rPr>
          <w:rFonts w:ascii="Calibri" w:hAnsi="Calibri"/>
          <w:b/>
          <w:bCs/>
        </w:rPr>
      </w:pPr>
    </w:p>
    <w:p w14:paraId="078E24A9" w14:textId="7B6E80E4" w:rsidR="0099120E" w:rsidRPr="00C8417F" w:rsidRDefault="0099120E" w:rsidP="0099120E">
      <w:pPr>
        <w:ind w:left="360"/>
        <w:rPr>
          <w:rFonts w:ascii="Calibri" w:hAnsi="Calibri"/>
          <w:bCs/>
        </w:rPr>
      </w:pPr>
      <w:r w:rsidRPr="00C8417F">
        <w:rPr>
          <w:rFonts w:ascii="Calibri" w:hAnsi="Calibri"/>
          <w:b/>
          <w:bCs/>
        </w:rPr>
        <w:t>Environments</w:t>
      </w:r>
      <w:r w:rsidRPr="00C8417F">
        <w:rPr>
          <w:rFonts w:ascii="Calibri" w:hAnsi="Calibri"/>
        </w:rPr>
        <w:t xml:space="preserve">: </w:t>
      </w:r>
      <w:r w:rsidRPr="00C8417F">
        <w:rPr>
          <w:rFonts w:ascii="Calibri" w:hAnsi="Calibri"/>
          <w:bCs/>
        </w:rPr>
        <w:t>PeopleSoft HRMS/North American Payroll, Time and Labor, Benefits and Core</w:t>
      </w:r>
      <w:ins w:id="1" w:author="Baru, Dharmesh M." w:date="2022-03-10T16:39:00Z">
        <w:r w:rsidR="001F64A2">
          <w:rPr>
            <w:rFonts w:ascii="Calibri" w:hAnsi="Calibri"/>
            <w:bCs/>
          </w:rPr>
          <w:t xml:space="preserve"> </w:t>
        </w:r>
      </w:ins>
      <w:r w:rsidR="001F64A2">
        <w:rPr>
          <w:rFonts w:ascii="Calibri" w:hAnsi="Calibri"/>
          <w:bCs/>
        </w:rPr>
        <w:t xml:space="preserve">HR </w:t>
      </w:r>
      <w:r w:rsidRPr="00C8417F">
        <w:rPr>
          <w:rFonts w:ascii="Calibri" w:hAnsi="Calibri"/>
          <w:bCs/>
        </w:rPr>
        <w:t>9.1, People Tools 8.51, Oracle 11g, Oracle Linux.</w:t>
      </w:r>
    </w:p>
    <w:p w14:paraId="73211E04" w14:textId="77777777" w:rsidR="0099120E" w:rsidRDefault="0099120E" w:rsidP="0099120E">
      <w:pPr>
        <w:rPr>
          <w:rFonts w:ascii="Calibri" w:hAnsi="Calibri"/>
          <w:b/>
          <w:bCs/>
        </w:rPr>
      </w:pPr>
    </w:p>
    <w:p w14:paraId="631EE7BC" w14:textId="77777777" w:rsidR="00AE4374" w:rsidRDefault="00AE4374" w:rsidP="0099120E">
      <w:pPr>
        <w:ind w:left="360"/>
        <w:rPr>
          <w:rFonts w:ascii="Calibri" w:hAnsi="Calibri"/>
          <w:b/>
          <w:bCs/>
          <w:u w:val="single"/>
        </w:rPr>
      </w:pPr>
    </w:p>
    <w:p w14:paraId="0D77B435" w14:textId="77777777" w:rsidR="00AE4374" w:rsidRDefault="00AE4374" w:rsidP="0099120E">
      <w:pPr>
        <w:ind w:left="360"/>
        <w:rPr>
          <w:rFonts w:ascii="Calibri" w:hAnsi="Calibri"/>
          <w:b/>
          <w:bCs/>
          <w:u w:val="single"/>
        </w:rPr>
      </w:pPr>
    </w:p>
    <w:p w14:paraId="58896940" w14:textId="33ACF675" w:rsidR="0099120E" w:rsidRPr="00C8417F" w:rsidRDefault="0099120E" w:rsidP="0099120E">
      <w:pPr>
        <w:ind w:left="360"/>
        <w:rPr>
          <w:rFonts w:ascii="Calibri" w:hAnsi="Calibri"/>
          <w:b/>
          <w:bCs/>
          <w:u w:val="single"/>
        </w:rPr>
      </w:pPr>
      <w:r w:rsidRPr="00C8417F">
        <w:rPr>
          <w:rFonts w:ascii="Calibri" w:hAnsi="Calibri"/>
          <w:b/>
          <w:bCs/>
          <w:u w:val="single"/>
        </w:rPr>
        <w:t xml:space="preserve">Bank of America, USA                      </w:t>
      </w:r>
      <w:r>
        <w:rPr>
          <w:rFonts w:ascii="Calibri" w:hAnsi="Calibri"/>
          <w:b/>
          <w:bCs/>
          <w:u w:val="single"/>
        </w:rPr>
        <w:t xml:space="preserve">                     </w:t>
      </w:r>
      <w:r w:rsidRPr="00C8417F">
        <w:rPr>
          <w:rFonts w:ascii="Calibri" w:hAnsi="Calibri"/>
          <w:b/>
          <w:bCs/>
          <w:u w:val="single"/>
        </w:rPr>
        <w:tab/>
      </w:r>
      <w:r w:rsidRPr="00C8417F">
        <w:rPr>
          <w:rFonts w:ascii="Calibri" w:hAnsi="Calibri"/>
          <w:b/>
          <w:bCs/>
          <w:u w:val="single"/>
        </w:rPr>
        <w:tab/>
      </w:r>
      <w:r w:rsidRPr="00C8417F">
        <w:rPr>
          <w:rFonts w:ascii="Calibri" w:hAnsi="Calibri"/>
          <w:b/>
          <w:bCs/>
          <w:u w:val="single"/>
        </w:rPr>
        <w:tab/>
      </w:r>
      <w:r w:rsidRPr="00C8417F">
        <w:rPr>
          <w:rFonts w:ascii="Calibri" w:hAnsi="Calibri"/>
          <w:b/>
          <w:bCs/>
          <w:u w:val="single"/>
        </w:rPr>
        <w:tab/>
        <w:t xml:space="preserve"> Jun</w:t>
      </w:r>
      <w:r>
        <w:rPr>
          <w:rFonts w:ascii="Calibri" w:hAnsi="Calibri"/>
          <w:b/>
          <w:bCs/>
          <w:u w:val="single"/>
        </w:rPr>
        <w:t xml:space="preserve"> 20</w:t>
      </w:r>
      <w:r w:rsidRPr="00C8417F">
        <w:rPr>
          <w:rFonts w:ascii="Calibri" w:hAnsi="Calibri"/>
          <w:b/>
          <w:bCs/>
          <w:u w:val="single"/>
        </w:rPr>
        <w:t>07 – Oct</w:t>
      </w:r>
      <w:r>
        <w:rPr>
          <w:rFonts w:ascii="Calibri" w:hAnsi="Calibri"/>
          <w:b/>
          <w:bCs/>
          <w:u w:val="single"/>
        </w:rPr>
        <w:t xml:space="preserve"> 20</w:t>
      </w:r>
      <w:r w:rsidRPr="00C8417F">
        <w:rPr>
          <w:rFonts w:ascii="Calibri" w:hAnsi="Calibri"/>
          <w:b/>
          <w:bCs/>
          <w:u w:val="single"/>
        </w:rPr>
        <w:t xml:space="preserve">10                                                           </w:t>
      </w:r>
    </w:p>
    <w:p w14:paraId="2A97A860" w14:textId="77777777" w:rsidR="0099120E" w:rsidRPr="00C8417F" w:rsidRDefault="0099120E" w:rsidP="0099120E">
      <w:pPr>
        <w:ind w:left="360"/>
        <w:rPr>
          <w:rFonts w:ascii="Calibri" w:hAnsi="Calibri"/>
          <w:b/>
        </w:rPr>
      </w:pPr>
      <w:r w:rsidRPr="00C8417F">
        <w:rPr>
          <w:rFonts w:ascii="Calibri" w:hAnsi="Calibri"/>
          <w:b/>
          <w:bCs/>
        </w:rPr>
        <w:t>PeopleSoft Techno Functional Analyst</w:t>
      </w:r>
    </w:p>
    <w:p w14:paraId="1723227A" w14:textId="77777777" w:rsidR="0099120E" w:rsidRPr="00C8417F" w:rsidRDefault="0099120E" w:rsidP="0099120E">
      <w:pPr>
        <w:ind w:left="360"/>
        <w:rPr>
          <w:rFonts w:ascii="Calibri" w:hAnsi="Calibri"/>
          <w:b/>
          <w:bCs/>
        </w:rPr>
      </w:pPr>
    </w:p>
    <w:p w14:paraId="39EE4D41" w14:textId="77777777" w:rsidR="0099120E" w:rsidRPr="00C8417F" w:rsidRDefault="0099120E" w:rsidP="0099120E">
      <w:pPr>
        <w:ind w:left="360"/>
        <w:rPr>
          <w:rFonts w:ascii="Calibri" w:hAnsi="Calibri"/>
          <w:b/>
        </w:rPr>
      </w:pPr>
      <w:r w:rsidRPr="00C8417F">
        <w:rPr>
          <w:rFonts w:ascii="Calibri" w:hAnsi="Calibri"/>
          <w:b/>
          <w:bCs/>
        </w:rPr>
        <w:t>Responsibilities</w:t>
      </w:r>
      <w:r w:rsidRPr="00C8417F">
        <w:rPr>
          <w:rFonts w:ascii="Calibri" w:hAnsi="Calibri"/>
          <w:b/>
        </w:rPr>
        <w:t>:</w:t>
      </w:r>
    </w:p>
    <w:p w14:paraId="06169387" w14:textId="77777777" w:rsidR="0099120E" w:rsidRPr="00C8417F" w:rsidRDefault="0099120E" w:rsidP="0099120E">
      <w:pPr>
        <w:ind w:left="360"/>
        <w:rPr>
          <w:rFonts w:ascii="Calibri" w:hAnsi="Calibri"/>
          <w:b/>
        </w:rPr>
      </w:pPr>
    </w:p>
    <w:p w14:paraId="2B265E83" w14:textId="77777777" w:rsidR="0099120E" w:rsidRPr="00C8417F" w:rsidRDefault="0099120E" w:rsidP="0099120E">
      <w:pPr>
        <w:numPr>
          <w:ilvl w:val="0"/>
          <w:numId w:val="36"/>
        </w:numPr>
        <w:rPr>
          <w:rFonts w:ascii="Calibri" w:hAnsi="Calibri"/>
          <w:bCs/>
        </w:rPr>
      </w:pPr>
      <w:r w:rsidRPr="00C8417F">
        <w:rPr>
          <w:rFonts w:ascii="Calibri" w:hAnsi="Calibri"/>
          <w:bCs/>
        </w:rPr>
        <w:t xml:space="preserve">Gathered requirements from users and administrators for open enrollment window for two different groups and set up the configurations as per the requirement. </w:t>
      </w:r>
    </w:p>
    <w:p w14:paraId="7A049177" w14:textId="77777777" w:rsidR="0099120E" w:rsidRPr="00C8417F" w:rsidRDefault="0099120E" w:rsidP="0099120E">
      <w:pPr>
        <w:numPr>
          <w:ilvl w:val="0"/>
          <w:numId w:val="36"/>
        </w:numPr>
        <w:rPr>
          <w:rFonts w:ascii="Calibri" w:hAnsi="Calibri"/>
          <w:bCs/>
        </w:rPr>
      </w:pPr>
      <w:r w:rsidRPr="00C8417F">
        <w:rPr>
          <w:rFonts w:ascii="Calibri" w:hAnsi="Calibri"/>
          <w:bCs/>
        </w:rPr>
        <w:t>Responsible for fixing production issues and migration of the fixes to production environment and monitoring them after the go live.</w:t>
      </w:r>
    </w:p>
    <w:p w14:paraId="1C4D862F" w14:textId="77777777" w:rsidR="0099120E" w:rsidRPr="00C8417F" w:rsidRDefault="0099120E" w:rsidP="0099120E">
      <w:pPr>
        <w:numPr>
          <w:ilvl w:val="0"/>
          <w:numId w:val="36"/>
        </w:numPr>
        <w:rPr>
          <w:rFonts w:ascii="Calibri" w:hAnsi="Calibri"/>
          <w:bCs/>
        </w:rPr>
      </w:pPr>
      <w:r w:rsidRPr="00C8417F">
        <w:rPr>
          <w:rFonts w:ascii="Calibri" w:hAnsi="Calibri"/>
          <w:bCs/>
        </w:rPr>
        <w:t>Setup the brand new benefit programs and benefit plans for the retiree employees based on the eligible year.</w:t>
      </w:r>
    </w:p>
    <w:p w14:paraId="6521679A" w14:textId="77777777" w:rsidR="0099120E" w:rsidRPr="00C8417F" w:rsidRDefault="0099120E" w:rsidP="0099120E">
      <w:pPr>
        <w:numPr>
          <w:ilvl w:val="0"/>
          <w:numId w:val="36"/>
        </w:numPr>
        <w:rPr>
          <w:rFonts w:ascii="Calibri" w:hAnsi="Calibri"/>
          <w:bCs/>
        </w:rPr>
      </w:pPr>
      <w:r w:rsidRPr="00C8417F">
        <w:rPr>
          <w:rFonts w:ascii="Calibri" w:hAnsi="Calibri"/>
          <w:bCs/>
        </w:rPr>
        <w:t>Gathered the requirements for the new interfaces written for the new vendors and written the functional specification document based on the vendor’s requirement.</w:t>
      </w:r>
    </w:p>
    <w:p w14:paraId="4D90776E" w14:textId="77777777" w:rsidR="0099120E" w:rsidRPr="00C8417F" w:rsidRDefault="0099120E" w:rsidP="0099120E">
      <w:pPr>
        <w:numPr>
          <w:ilvl w:val="0"/>
          <w:numId w:val="36"/>
        </w:numPr>
        <w:rPr>
          <w:rFonts w:ascii="Calibri" w:hAnsi="Calibri"/>
          <w:bCs/>
        </w:rPr>
      </w:pPr>
      <w:r w:rsidRPr="00C8417F">
        <w:rPr>
          <w:rFonts w:ascii="Calibri" w:hAnsi="Calibri"/>
          <w:bCs/>
        </w:rPr>
        <w:t xml:space="preserve">Analyzed the existing interfaces and customized them as per the new requirement. </w:t>
      </w:r>
    </w:p>
    <w:p w14:paraId="3A4293CC" w14:textId="77777777" w:rsidR="0099120E" w:rsidRPr="00C8417F" w:rsidRDefault="0099120E" w:rsidP="0099120E">
      <w:pPr>
        <w:numPr>
          <w:ilvl w:val="0"/>
          <w:numId w:val="36"/>
        </w:numPr>
        <w:rPr>
          <w:rFonts w:ascii="Calibri" w:hAnsi="Calibri"/>
          <w:bCs/>
        </w:rPr>
      </w:pPr>
      <w:r w:rsidRPr="00C8417F">
        <w:rPr>
          <w:rFonts w:ascii="Calibri" w:hAnsi="Calibri"/>
          <w:bCs/>
        </w:rPr>
        <w:t>Worked with offshore and on site development team get the development work done as per the schedule.</w:t>
      </w:r>
    </w:p>
    <w:p w14:paraId="272CD4F9" w14:textId="77777777" w:rsidR="0099120E" w:rsidRPr="00C8417F" w:rsidRDefault="0099120E" w:rsidP="0099120E">
      <w:pPr>
        <w:numPr>
          <w:ilvl w:val="0"/>
          <w:numId w:val="36"/>
        </w:numPr>
        <w:rPr>
          <w:rFonts w:ascii="Calibri" w:hAnsi="Calibri"/>
          <w:bCs/>
        </w:rPr>
      </w:pPr>
      <w:r w:rsidRPr="00C8417F">
        <w:rPr>
          <w:rFonts w:ascii="Calibri" w:hAnsi="Calibri"/>
          <w:bCs/>
        </w:rPr>
        <w:t>Designed a SQR program to populate the eligibility configuration fields with different values based on the service and average hours worked that was set to run every week.</w:t>
      </w:r>
    </w:p>
    <w:p w14:paraId="7DF32274" w14:textId="77777777" w:rsidR="0099120E" w:rsidRPr="00C8417F" w:rsidRDefault="0099120E" w:rsidP="0099120E">
      <w:pPr>
        <w:numPr>
          <w:ilvl w:val="0"/>
          <w:numId w:val="36"/>
        </w:numPr>
        <w:rPr>
          <w:rFonts w:ascii="Calibri" w:hAnsi="Calibri"/>
          <w:bCs/>
        </w:rPr>
      </w:pPr>
      <w:r w:rsidRPr="00C8417F">
        <w:rPr>
          <w:rFonts w:ascii="Calibri" w:hAnsi="Calibri"/>
          <w:bCs/>
        </w:rPr>
        <w:t>Involved in setting up the EOI configuration rules for the newly converted ING employees so that the rules will work as the existing employees.</w:t>
      </w:r>
    </w:p>
    <w:p w14:paraId="737DBFB6" w14:textId="77777777" w:rsidR="0099120E" w:rsidRPr="00C8417F" w:rsidRDefault="0099120E" w:rsidP="0099120E">
      <w:pPr>
        <w:numPr>
          <w:ilvl w:val="0"/>
          <w:numId w:val="36"/>
        </w:numPr>
        <w:rPr>
          <w:rFonts w:ascii="Calibri" w:hAnsi="Calibri"/>
          <w:bCs/>
        </w:rPr>
      </w:pPr>
      <w:r w:rsidRPr="00C8417F">
        <w:rPr>
          <w:rFonts w:ascii="Calibri" w:hAnsi="Calibri"/>
          <w:bCs/>
        </w:rPr>
        <w:t>Set up the new companies, action /reasons, eligibility rules, event classes, benefit programs for the newly converted ING associates and enrolled then in the respective benefit programs by running the snap event.</w:t>
      </w:r>
    </w:p>
    <w:p w14:paraId="3A30A7D2" w14:textId="77777777" w:rsidR="0099120E" w:rsidRPr="00C8417F" w:rsidRDefault="0099120E" w:rsidP="0099120E">
      <w:pPr>
        <w:numPr>
          <w:ilvl w:val="0"/>
          <w:numId w:val="36"/>
        </w:numPr>
        <w:rPr>
          <w:rFonts w:ascii="Calibri" w:hAnsi="Calibri"/>
          <w:bCs/>
        </w:rPr>
      </w:pPr>
      <w:r w:rsidRPr="00C8417F">
        <w:rPr>
          <w:rFonts w:ascii="Calibri" w:hAnsi="Calibri"/>
          <w:bCs/>
        </w:rPr>
        <w:lastRenderedPageBreak/>
        <w:t xml:space="preserve">Customized the benefits </w:t>
      </w:r>
      <w:r w:rsidR="005B7E28" w:rsidRPr="00C8417F">
        <w:rPr>
          <w:rFonts w:ascii="Calibri" w:hAnsi="Calibri"/>
          <w:bCs/>
        </w:rPr>
        <w:t>self-service</w:t>
      </w:r>
      <w:r w:rsidRPr="00C8417F">
        <w:rPr>
          <w:rFonts w:ascii="Calibri" w:hAnsi="Calibri"/>
          <w:bCs/>
        </w:rPr>
        <w:t xml:space="preserve"> panels according to the </w:t>
      </w:r>
      <w:r w:rsidR="005B7E28" w:rsidRPr="00C8417F">
        <w:rPr>
          <w:rFonts w:ascii="Calibri" w:hAnsi="Calibri"/>
          <w:bCs/>
        </w:rPr>
        <w:t>client’s</w:t>
      </w:r>
      <w:r w:rsidRPr="00C8417F">
        <w:rPr>
          <w:rFonts w:ascii="Calibri" w:hAnsi="Calibri"/>
          <w:bCs/>
        </w:rPr>
        <w:t xml:space="preserve"> requirement to show different custom text for different benefit programs for open enrollment.</w:t>
      </w:r>
    </w:p>
    <w:p w14:paraId="77A3031F" w14:textId="77777777" w:rsidR="0099120E" w:rsidRPr="00C8417F" w:rsidRDefault="0099120E" w:rsidP="0099120E">
      <w:pPr>
        <w:numPr>
          <w:ilvl w:val="0"/>
          <w:numId w:val="36"/>
        </w:numPr>
        <w:rPr>
          <w:rFonts w:ascii="Calibri" w:hAnsi="Calibri"/>
          <w:bCs/>
        </w:rPr>
      </w:pPr>
      <w:r w:rsidRPr="00C8417F">
        <w:rPr>
          <w:rFonts w:ascii="Calibri" w:hAnsi="Calibri"/>
          <w:bCs/>
        </w:rPr>
        <w:t>Involved in setting up different flat rates and salary based rates for different plans for the payroll to calculate the deductions.</w:t>
      </w:r>
    </w:p>
    <w:p w14:paraId="43BBA250" w14:textId="77777777" w:rsidR="0099120E" w:rsidRPr="00C8417F" w:rsidRDefault="0099120E" w:rsidP="0099120E">
      <w:pPr>
        <w:numPr>
          <w:ilvl w:val="0"/>
          <w:numId w:val="36"/>
        </w:numPr>
        <w:rPr>
          <w:rFonts w:ascii="Calibri" w:hAnsi="Calibri"/>
          <w:bCs/>
        </w:rPr>
      </w:pPr>
      <w:r w:rsidRPr="00C8417F">
        <w:rPr>
          <w:rFonts w:ascii="Calibri" w:hAnsi="Calibri"/>
          <w:bCs/>
        </w:rPr>
        <w:t>Setup different schedule id’s and ran the open enrollment and event maintenance process based on location.</w:t>
      </w:r>
    </w:p>
    <w:p w14:paraId="104EC031" w14:textId="77777777" w:rsidR="0099120E" w:rsidRPr="00C8417F" w:rsidRDefault="0099120E" w:rsidP="0099120E">
      <w:pPr>
        <w:numPr>
          <w:ilvl w:val="0"/>
          <w:numId w:val="36"/>
        </w:numPr>
        <w:rPr>
          <w:rFonts w:ascii="Calibri" w:hAnsi="Calibri"/>
          <w:bCs/>
        </w:rPr>
      </w:pPr>
      <w:r w:rsidRPr="00C8417F">
        <w:rPr>
          <w:rFonts w:ascii="Calibri" w:hAnsi="Calibri"/>
          <w:bCs/>
        </w:rPr>
        <w:t>Worked with the payroll team on setting up the pay calendar tables, deduction tables and pay group tables for the year of 2013.</w:t>
      </w:r>
    </w:p>
    <w:p w14:paraId="382FC535" w14:textId="77777777" w:rsidR="0099120E" w:rsidRPr="00C8417F" w:rsidRDefault="0099120E" w:rsidP="0099120E">
      <w:pPr>
        <w:numPr>
          <w:ilvl w:val="0"/>
          <w:numId w:val="36"/>
        </w:numPr>
        <w:rPr>
          <w:rFonts w:ascii="Calibri" w:hAnsi="Calibri"/>
          <w:bCs/>
        </w:rPr>
      </w:pPr>
      <w:r w:rsidRPr="00C8417F">
        <w:rPr>
          <w:rFonts w:ascii="Calibri" w:hAnsi="Calibri"/>
          <w:bCs/>
        </w:rPr>
        <w:t>Prepared and presented business cases addressing various gap issues for project management approval.</w:t>
      </w:r>
    </w:p>
    <w:p w14:paraId="1BAD5EF1" w14:textId="77777777" w:rsidR="0099120E" w:rsidRPr="00C8417F" w:rsidRDefault="0099120E" w:rsidP="0099120E">
      <w:pPr>
        <w:numPr>
          <w:ilvl w:val="0"/>
          <w:numId w:val="36"/>
        </w:numPr>
        <w:rPr>
          <w:rFonts w:ascii="Calibri" w:hAnsi="Calibri"/>
          <w:bCs/>
        </w:rPr>
      </w:pPr>
      <w:r w:rsidRPr="00C8417F">
        <w:rPr>
          <w:rFonts w:ascii="Calibri" w:hAnsi="Calibri"/>
          <w:bCs/>
        </w:rPr>
        <w:t>Responsible for identifying the test conditions, writing the test scripts based on the system requirements and executing them as part of the Functional testing.</w:t>
      </w:r>
    </w:p>
    <w:p w14:paraId="65201179" w14:textId="77777777" w:rsidR="0099120E" w:rsidRPr="00C8417F" w:rsidRDefault="0099120E" w:rsidP="0099120E">
      <w:pPr>
        <w:numPr>
          <w:ilvl w:val="0"/>
          <w:numId w:val="36"/>
        </w:numPr>
        <w:rPr>
          <w:rFonts w:ascii="Calibri" w:hAnsi="Calibri"/>
          <w:bCs/>
        </w:rPr>
      </w:pPr>
      <w:r w:rsidRPr="00C8417F">
        <w:rPr>
          <w:rFonts w:ascii="Calibri" w:hAnsi="Calibri"/>
          <w:bCs/>
        </w:rPr>
        <w:t>Assisted the business users in User acceptance testing for the ING conversion and Open enrollment projects.</w:t>
      </w:r>
    </w:p>
    <w:p w14:paraId="1A4B4B91" w14:textId="77777777" w:rsidR="0099120E" w:rsidRPr="00C8417F" w:rsidRDefault="0099120E" w:rsidP="0099120E">
      <w:pPr>
        <w:numPr>
          <w:ilvl w:val="0"/>
          <w:numId w:val="36"/>
        </w:numPr>
        <w:rPr>
          <w:rFonts w:ascii="Calibri" w:hAnsi="Calibri"/>
        </w:rPr>
      </w:pPr>
      <w:r w:rsidRPr="00C8417F">
        <w:rPr>
          <w:rFonts w:ascii="Calibri" w:hAnsi="Calibri"/>
          <w:bCs/>
        </w:rPr>
        <w:t>Wrote on demand queries to validate the converted data and developed some PS queries to validate the data before and after the migration.</w:t>
      </w:r>
    </w:p>
    <w:p w14:paraId="559EAFC6" w14:textId="77777777" w:rsidR="002C214E" w:rsidRDefault="002C214E" w:rsidP="0099120E">
      <w:pPr>
        <w:ind w:firstLine="360"/>
        <w:rPr>
          <w:rFonts w:ascii="Calibri" w:hAnsi="Calibri"/>
          <w:b/>
          <w:bCs/>
        </w:rPr>
      </w:pPr>
    </w:p>
    <w:p w14:paraId="43CA1E50" w14:textId="77777777" w:rsidR="0099120E" w:rsidRPr="00C8417F" w:rsidRDefault="0099120E" w:rsidP="0099120E">
      <w:pPr>
        <w:ind w:firstLine="360"/>
        <w:rPr>
          <w:rFonts w:ascii="Calibri" w:hAnsi="Calibri"/>
          <w:bCs/>
        </w:rPr>
      </w:pPr>
      <w:r w:rsidRPr="00C8417F">
        <w:rPr>
          <w:rFonts w:ascii="Calibri" w:hAnsi="Calibri"/>
          <w:b/>
          <w:bCs/>
        </w:rPr>
        <w:t>Environments</w:t>
      </w:r>
      <w:r w:rsidRPr="00C8417F">
        <w:rPr>
          <w:rFonts w:ascii="Calibri" w:hAnsi="Calibri"/>
        </w:rPr>
        <w:t xml:space="preserve">: </w:t>
      </w:r>
      <w:r w:rsidRPr="00C8417F">
        <w:rPr>
          <w:rFonts w:ascii="Calibri" w:hAnsi="Calibri"/>
          <w:bCs/>
        </w:rPr>
        <w:t>PeopleSoft HRMS 8.8 with Maintenance Pack 6, People Tools 8.48, Oracle 10g.</w:t>
      </w:r>
    </w:p>
    <w:p w14:paraId="3BF9C5AB" w14:textId="77777777" w:rsidR="0099120E" w:rsidRPr="00C8417F" w:rsidRDefault="0099120E" w:rsidP="0099120E">
      <w:pPr>
        <w:rPr>
          <w:rFonts w:ascii="Calibri" w:hAnsi="Calibri"/>
          <w:bCs/>
        </w:rPr>
      </w:pPr>
    </w:p>
    <w:p w14:paraId="78210C75" w14:textId="77777777" w:rsidR="00A84423" w:rsidRDefault="00A84423" w:rsidP="0099120E">
      <w:pPr>
        <w:ind w:firstLine="360"/>
        <w:rPr>
          <w:rFonts w:ascii="Calibri" w:hAnsi="Calibri"/>
          <w:b/>
          <w:bCs/>
        </w:rPr>
      </w:pPr>
    </w:p>
    <w:p w14:paraId="26E7CE74" w14:textId="77777777" w:rsidR="0099120E" w:rsidRPr="002C214E" w:rsidRDefault="0099120E" w:rsidP="0099120E">
      <w:pPr>
        <w:ind w:firstLine="360"/>
        <w:rPr>
          <w:rFonts w:ascii="Calibri" w:hAnsi="Calibri"/>
          <w:b/>
        </w:rPr>
      </w:pPr>
      <w:r w:rsidRPr="002C214E">
        <w:rPr>
          <w:rFonts w:ascii="Calibri" w:hAnsi="Calibri"/>
          <w:b/>
          <w:bCs/>
        </w:rPr>
        <w:t>EDUCATION AND CERTIFICATIONS</w:t>
      </w:r>
    </w:p>
    <w:p w14:paraId="25E80BFD" w14:textId="2176371E" w:rsidR="0099120E" w:rsidRPr="00EA4AC0" w:rsidRDefault="0099120E" w:rsidP="0099120E">
      <w:pPr>
        <w:numPr>
          <w:ilvl w:val="0"/>
          <w:numId w:val="36"/>
        </w:numPr>
        <w:rPr>
          <w:rFonts w:ascii="Calibri" w:hAnsi="Calibri"/>
          <w:bCs/>
        </w:rPr>
      </w:pPr>
      <w:r w:rsidRPr="00EA4AC0">
        <w:rPr>
          <w:rFonts w:ascii="Calibri" w:hAnsi="Calibri"/>
          <w:bCs/>
        </w:rPr>
        <w:t>Bachelor of Engineering –Electrical and Electronics Engineering, Acharya Nagarjuna University, India Andhra Pradesh.</w:t>
      </w:r>
      <w:r w:rsidR="00D37A26">
        <w:rPr>
          <w:rFonts w:ascii="Calibri" w:hAnsi="Calibri"/>
          <w:bCs/>
        </w:rPr>
        <w:t xml:space="preserve"> (2007 /graduation year)</w:t>
      </w:r>
    </w:p>
    <w:p w14:paraId="5220A633" w14:textId="3FBC9A9B" w:rsidR="0099120E" w:rsidRDefault="0099120E" w:rsidP="0099120E">
      <w:pPr>
        <w:numPr>
          <w:ilvl w:val="0"/>
          <w:numId w:val="36"/>
        </w:numPr>
        <w:rPr>
          <w:rFonts w:ascii="Calibri" w:hAnsi="Calibri"/>
          <w:bCs/>
        </w:rPr>
      </w:pPr>
      <w:r w:rsidRPr="0099120E">
        <w:rPr>
          <w:rFonts w:ascii="Calibri" w:hAnsi="Calibri"/>
          <w:bCs/>
        </w:rPr>
        <w:t>PeopleSoft Certified People Tools Professional (People Tools-I 8.45)</w:t>
      </w:r>
    </w:p>
    <w:p w14:paraId="41840CBE" w14:textId="797A50D9" w:rsidR="00557520" w:rsidRPr="0099120E" w:rsidRDefault="00557520" w:rsidP="0099120E">
      <w:pPr>
        <w:numPr>
          <w:ilvl w:val="0"/>
          <w:numId w:val="36"/>
        </w:numPr>
        <w:rPr>
          <w:rFonts w:ascii="Calibri" w:hAnsi="Calibri"/>
          <w:bCs/>
        </w:rPr>
      </w:pPr>
      <w:r>
        <w:rPr>
          <w:rFonts w:ascii="Calibri" w:hAnsi="Calibri"/>
          <w:bCs/>
        </w:rPr>
        <w:t>Workday certified</w:t>
      </w:r>
    </w:p>
    <w:p w14:paraId="4994E2B2" w14:textId="77777777" w:rsidR="0099120E" w:rsidRPr="0099120E" w:rsidRDefault="0099120E" w:rsidP="0099120E">
      <w:pPr>
        <w:numPr>
          <w:ilvl w:val="0"/>
          <w:numId w:val="36"/>
        </w:numPr>
        <w:rPr>
          <w:rFonts w:ascii="Calibri" w:hAnsi="Calibri"/>
          <w:bCs/>
        </w:rPr>
      </w:pPr>
      <w:r w:rsidRPr="0099120E">
        <w:rPr>
          <w:rFonts w:ascii="Calibri" w:hAnsi="Calibri"/>
          <w:bCs/>
        </w:rPr>
        <w:t>PeopleSoft HCM – Oracle Implementation Champion</w:t>
      </w:r>
    </w:p>
    <w:p w14:paraId="6FC99D47" w14:textId="77777777" w:rsidR="0099120E" w:rsidRPr="0099120E" w:rsidRDefault="0099120E" w:rsidP="0099120E">
      <w:pPr>
        <w:numPr>
          <w:ilvl w:val="0"/>
          <w:numId w:val="36"/>
        </w:numPr>
        <w:rPr>
          <w:rFonts w:ascii="Calibri" w:hAnsi="Calibri"/>
          <w:bCs/>
        </w:rPr>
      </w:pPr>
      <w:r w:rsidRPr="0099120E">
        <w:rPr>
          <w:rFonts w:ascii="Calibri" w:hAnsi="Calibri"/>
          <w:bCs/>
        </w:rPr>
        <w:t>PeopleSoft People Tools – Oracle Implementation Champion</w:t>
      </w:r>
    </w:p>
    <w:p w14:paraId="24A3AC19" w14:textId="77777777" w:rsidR="0099120E" w:rsidRPr="0074494D" w:rsidRDefault="0099120E" w:rsidP="00C3259E">
      <w:pPr>
        <w:jc w:val="both"/>
        <w:rPr>
          <w:rFonts w:ascii="Arial" w:hAnsi="Arial" w:cs="Arial"/>
          <w:b/>
          <w:bCs/>
          <w:sz w:val="20"/>
          <w:szCs w:val="20"/>
        </w:rPr>
      </w:pPr>
    </w:p>
    <w:sectPr w:rsidR="0099120E" w:rsidRPr="0074494D" w:rsidSect="0074494D">
      <w:headerReference w:type="default" r:id="rId12"/>
      <w:pgSz w:w="11906" w:h="16838"/>
      <w:pgMar w:top="900" w:right="926" w:bottom="810" w:left="108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A0924" w14:textId="77777777" w:rsidR="00B14123" w:rsidRDefault="00B14123">
      <w:r>
        <w:separator/>
      </w:r>
    </w:p>
  </w:endnote>
  <w:endnote w:type="continuationSeparator" w:id="0">
    <w:p w14:paraId="118D9BD3" w14:textId="77777777" w:rsidR="00B14123" w:rsidRDefault="00B14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2590F" w14:textId="77777777" w:rsidR="00B14123" w:rsidRDefault="00B14123">
      <w:r>
        <w:separator/>
      </w:r>
    </w:p>
  </w:footnote>
  <w:footnote w:type="continuationSeparator" w:id="0">
    <w:p w14:paraId="156F8D3D" w14:textId="77777777" w:rsidR="00B14123" w:rsidRDefault="00B14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68D45" w14:textId="77777777" w:rsidR="002C214E" w:rsidRDefault="002C214E" w:rsidP="002C214E">
    <w:pPr>
      <w:pStyle w:val="Header"/>
      <w:rPr>
        <w:i/>
        <w:sz w:val="20"/>
        <w:szCs w:val="20"/>
      </w:rPr>
    </w:pPr>
  </w:p>
  <w:p w14:paraId="3D667C0A" w14:textId="77777777" w:rsidR="002C214E" w:rsidRDefault="002C214E" w:rsidP="002C214E">
    <w:pPr>
      <w:pStyle w:val="Header"/>
      <w:rPr>
        <w:i/>
        <w:sz w:val="20"/>
        <w:szCs w:val="20"/>
      </w:rPr>
    </w:pPr>
  </w:p>
  <w:p w14:paraId="1FB15BA9" w14:textId="77777777" w:rsidR="002C214E" w:rsidRDefault="002C214E" w:rsidP="002C214E">
    <w:pPr>
      <w:pStyle w:val="Header"/>
      <w:rPr>
        <w:i/>
        <w:sz w:val="20"/>
        <w:szCs w:val="20"/>
      </w:rPr>
    </w:pPr>
  </w:p>
  <w:p w14:paraId="72161591" w14:textId="77777777" w:rsidR="002C214E" w:rsidRPr="002C214E" w:rsidRDefault="002C214E" w:rsidP="002C214E">
    <w:pPr>
      <w:pStyle w:val="Header"/>
      <w:rPr>
        <w:i/>
        <w:sz w:val="20"/>
        <w:szCs w:val="20"/>
      </w:rPr>
    </w:pPr>
    <w:r w:rsidRPr="002C214E">
      <w:rPr>
        <w:i/>
        <w:sz w:val="20"/>
        <w:szCs w:val="20"/>
      </w:rPr>
      <w:t>A</w:t>
    </w:r>
    <w:r>
      <w:rPr>
        <w:i/>
        <w:sz w:val="20"/>
        <w:szCs w:val="20"/>
      </w:rPr>
      <w:t>njaneya Reddy Resume</w:t>
    </w:r>
  </w:p>
  <w:p w14:paraId="2A98B48D" w14:textId="77777777" w:rsidR="002C214E" w:rsidRDefault="002C214E" w:rsidP="002C214E">
    <w:pPr>
      <w:pStyle w:val="Header"/>
      <w:rPr>
        <w:i/>
        <w:sz w:val="20"/>
        <w:szCs w:val="20"/>
      </w:rPr>
    </w:pPr>
  </w:p>
  <w:p w14:paraId="3F535FE3" w14:textId="77777777" w:rsidR="002C214E" w:rsidRPr="002C214E" w:rsidRDefault="002C214E" w:rsidP="002C214E">
    <w:pPr>
      <w:pStyle w:val="Heade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97530"/>
    <w:multiLevelType w:val="hybridMultilevel"/>
    <w:tmpl w:val="D6425C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D12CF1"/>
    <w:multiLevelType w:val="hybridMultilevel"/>
    <w:tmpl w:val="97D8DF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BB76B6"/>
    <w:multiLevelType w:val="hybridMultilevel"/>
    <w:tmpl w:val="E89658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E66F79"/>
    <w:multiLevelType w:val="hybridMultilevel"/>
    <w:tmpl w:val="B3DA2D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76B14F0"/>
    <w:multiLevelType w:val="multilevel"/>
    <w:tmpl w:val="D90C2F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1847120E"/>
    <w:multiLevelType w:val="hybridMultilevel"/>
    <w:tmpl w:val="AF48D12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ABA07F9"/>
    <w:multiLevelType w:val="hybridMultilevel"/>
    <w:tmpl w:val="0172F1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DB06EE"/>
    <w:multiLevelType w:val="hybridMultilevel"/>
    <w:tmpl w:val="1BBAEE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B886A83"/>
    <w:multiLevelType w:val="hybridMultilevel"/>
    <w:tmpl w:val="C1BE1B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F7B6786"/>
    <w:multiLevelType w:val="hybridMultilevel"/>
    <w:tmpl w:val="9282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C0FF0"/>
    <w:multiLevelType w:val="hybridMultilevel"/>
    <w:tmpl w:val="3F1EDB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6555616"/>
    <w:multiLevelType w:val="hybridMultilevel"/>
    <w:tmpl w:val="C3CE59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667082C"/>
    <w:multiLevelType w:val="hybridMultilevel"/>
    <w:tmpl w:val="77C2AC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6F700E5"/>
    <w:multiLevelType w:val="hybridMultilevel"/>
    <w:tmpl w:val="E6FE35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845295D"/>
    <w:multiLevelType w:val="hybridMultilevel"/>
    <w:tmpl w:val="01D6C5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8544757"/>
    <w:multiLevelType w:val="hybridMultilevel"/>
    <w:tmpl w:val="458C94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9E74389"/>
    <w:multiLevelType w:val="multilevel"/>
    <w:tmpl w:val="2EF2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A31FD"/>
    <w:multiLevelType w:val="hybridMultilevel"/>
    <w:tmpl w:val="E45882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F662A78"/>
    <w:multiLevelType w:val="hybridMultilevel"/>
    <w:tmpl w:val="FE20ACA8"/>
    <w:lvl w:ilvl="0" w:tplc="180A7A3E">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1E43680"/>
    <w:multiLevelType w:val="hybridMultilevel"/>
    <w:tmpl w:val="0A34EA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4B845A2"/>
    <w:multiLevelType w:val="multilevel"/>
    <w:tmpl w:val="4B5A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D403D"/>
    <w:multiLevelType w:val="hybridMultilevel"/>
    <w:tmpl w:val="4E2A28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A644E5E"/>
    <w:multiLevelType w:val="hybridMultilevel"/>
    <w:tmpl w:val="675EEA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AB5622D"/>
    <w:multiLevelType w:val="multilevel"/>
    <w:tmpl w:val="3058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40413"/>
    <w:multiLevelType w:val="hybridMultilevel"/>
    <w:tmpl w:val="E0744430"/>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43BF3259"/>
    <w:multiLevelType w:val="hybridMultilevel"/>
    <w:tmpl w:val="8C2E34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9A332BB"/>
    <w:multiLevelType w:val="hybridMultilevel"/>
    <w:tmpl w:val="E01A05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9FF7E87"/>
    <w:multiLevelType w:val="hybridMultilevel"/>
    <w:tmpl w:val="A30C7F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E7813B8"/>
    <w:multiLevelType w:val="hybridMultilevel"/>
    <w:tmpl w:val="7FE4CA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2F26777"/>
    <w:multiLevelType w:val="multilevel"/>
    <w:tmpl w:val="1BEE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4A32D6"/>
    <w:multiLevelType w:val="hybridMultilevel"/>
    <w:tmpl w:val="D278E7AE"/>
    <w:lvl w:ilvl="0" w:tplc="04090001">
      <w:start w:val="1"/>
      <w:numFmt w:val="bullet"/>
      <w:lvlText w:val=""/>
      <w:lvlJc w:val="left"/>
      <w:pPr>
        <w:tabs>
          <w:tab w:val="num" w:pos="720"/>
        </w:tabs>
        <w:ind w:left="720" w:hanging="360"/>
      </w:pPr>
      <w:rPr>
        <w:rFonts w:ascii="Symbol" w:hAnsi="Symbol" w:cs="Symbol" w:hint="default"/>
      </w:rPr>
    </w:lvl>
    <w:lvl w:ilvl="1" w:tplc="973EAC90">
      <w:numFmt w:val="bullet"/>
      <w:lvlText w:val="-"/>
      <w:lvlJc w:val="left"/>
      <w:pPr>
        <w:tabs>
          <w:tab w:val="num" w:pos="1440"/>
        </w:tabs>
        <w:ind w:left="1440" w:hanging="360"/>
      </w:pPr>
      <w:rPr>
        <w:rFonts w:ascii="Arial" w:eastAsia="Times New Roman" w:hAnsi="Arial" w:hint="default"/>
        <w:b/>
        <w:bCs/>
        <w:color w:val="000000"/>
        <w:sz w:val="20"/>
        <w:szCs w:val="20"/>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569132DC"/>
    <w:multiLevelType w:val="hybridMultilevel"/>
    <w:tmpl w:val="CE203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2552E5E"/>
    <w:multiLevelType w:val="hybridMultilevel"/>
    <w:tmpl w:val="FD42696C"/>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625D466D"/>
    <w:multiLevelType w:val="hybridMultilevel"/>
    <w:tmpl w:val="3350D4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6E93C5A"/>
    <w:multiLevelType w:val="multilevel"/>
    <w:tmpl w:val="28AA692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5" w15:restartNumberingAfterBreak="0">
    <w:nsid w:val="691A507C"/>
    <w:multiLevelType w:val="hybridMultilevel"/>
    <w:tmpl w:val="B5842F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91E7DDD"/>
    <w:multiLevelType w:val="hybridMultilevel"/>
    <w:tmpl w:val="BAB067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A422D74"/>
    <w:multiLevelType w:val="hybridMultilevel"/>
    <w:tmpl w:val="03C27E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6056A63"/>
    <w:multiLevelType w:val="hybridMultilevel"/>
    <w:tmpl w:val="3FDA1C84"/>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9" w15:restartNumberingAfterBreak="0">
    <w:nsid w:val="76AC64D6"/>
    <w:multiLevelType w:val="hybridMultilevel"/>
    <w:tmpl w:val="6CAC9C54"/>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7A625B8B"/>
    <w:multiLevelType w:val="hybridMultilevel"/>
    <w:tmpl w:val="5E601036"/>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num w:numId="1">
    <w:abstractNumId w:val="24"/>
  </w:num>
  <w:num w:numId="2">
    <w:abstractNumId w:val="34"/>
  </w:num>
  <w:num w:numId="3">
    <w:abstractNumId w:val="40"/>
  </w:num>
  <w:num w:numId="4">
    <w:abstractNumId w:val="36"/>
  </w:num>
  <w:num w:numId="5">
    <w:abstractNumId w:val="38"/>
  </w:num>
  <w:num w:numId="6">
    <w:abstractNumId w:val="32"/>
  </w:num>
  <w:num w:numId="7">
    <w:abstractNumId w:val="39"/>
  </w:num>
  <w:num w:numId="8">
    <w:abstractNumId w:val="30"/>
  </w:num>
  <w:num w:numId="9">
    <w:abstractNumId w:val="3"/>
  </w:num>
  <w:num w:numId="10">
    <w:abstractNumId w:val="22"/>
  </w:num>
  <w:num w:numId="11">
    <w:abstractNumId w:val="15"/>
  </w:num>
  <w:num w:numId="12">
    <w:abstractNumId w:val="14"/>
  </w:num>
  <w:num w:numId="13">
    <w:abstractNumId w:val="6"/>
  </w:num>
  <w:num w:numId="14">
    <w:abstractNumId w:val="7"/>
  </w:num>
  <w:num w:numId="15">
    <w:abstractNumId w:val="19"/>
  </w:num>
  <w:num w:numId="16">
    <w:abstractNumId w:val="37"/>
  </w:num>
  <w:num w:numId="17">
    <w:abstractNumId w:val="35"/>
  </w:num>
  <w:num w:numId="18">
    <w:abstractNumId w:val="17"/>
  </w:num>
  <w:num w:numId="19">
    <w:abstractNumId w:val="25"/>
  </w:num>
  <w:num w:numId="20">
    <w:abstractNumId w:val="27"/>
  </w:num>
  <w:num w:numId="21">
    <w:abstractNumId w:val="10"/>
  </w:num>
  <w:num w:numId="22">
    <w:abstractNumId w:val="2"/>
  </w:num>
  <w:num w:numId="23">
    <w:abstractNumId w:val="8"/>
  </w:num>
  <w:num w:numId="24">
    <w:abstractNumId w:val="13"/>
  </w:num>
  <w:num w:numId="25">
    <w:abstractNumId w:val="28"/>
  </w:num>
  <w:num w:numId="26">
    <w:abstractNumId w:val="26"/>
  </w:num>
  <w:num w:numId="27">
    <w:abstractNumId w:val="33"/>
  </w:num>
  <w:num w:numId="28">
    <w:abstractNumId w:val="21"/>
  </w:num>
  <w:num w:numId="29">
    <w:abstractNumId w:val="12"/>
  </w:num>
  <w:num w:numId="30">
    <w:abstractNumId w:val="1"/>
  </w:num>
  <w:num w:numId="31">
    <w:abstractNumId w:val="11"/>
  </w:num>
  <w:num w:numId="32">
    <w:abstractNumId w:val="5"/>
  </w:num>
  <w:num w:numId="33">
    <w:abstractNumId w:val="18"/>
  </w:num>
  <w:num w:numId="34">
    <w:abstractNumId w:val="4"/>
  </w:num>
  <w:num w:numId="35">
    <w:abstractNumId w:val="9"/>
  </w:num>
  <w:num w:numId="36">
    <w:abstractNumId w:val="0"/>
  </w:num>
  <w:num w:numId="37">
    <w:abstractNumId w:val="31"/>
  </w:num>
  <w:num w:numId="38">
    <w:abstractNumId w:val="16"/>
  </w:num>
  <w:num w:numId="39">
    <w:abstractNumId w:val="23"/>
  </w:num>
  <w:num w:numId="40">
    <w:abstractNumId w:val="29"/>
  </w:num>
  <w:num w:numId="4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ru, Dharmesh M.">
    <w15:presenceInfo w15:providerId="AD" w15:userId="S::DMBaru@wmata.com::a75fd4be-47c0-40cb-b1be-0513046a51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4FA"/>
    <w:rsid w:val="00047684"/>
    <w:rsid w:val="00132B96"/>
    <w:rsid w:val="001508B7"/>
    <w:rsid w:val="001966C0"/>
    <w:rsid w:val="001A271E"/>
    <w:rsid w:val="001F64A2"/>
    <w:rsid w:val="002A196F"/>
    <w:rsid w:val="002C214E"/>
    <w:rsid w:val="00360321"/>
    <w:rsid w:val="003C33EE"/>
    <w:rsid w:val="003D2ECA"/>
    <w:rsid w:val="00440DD9"/>
    <w:rsid w:val="00462BE4"/>
    <w:rsid w:val="00471C75"/>
    <w:rsid w:val="00483FB1"/>
    <w:rsid w:val="00494EB6"/>
    <w:rsid w:val="004B4532"/>
    <w:rsid w:val="004D5ACC"/>
    <w:rsid w:val="004E7EB4"/>
    <w:rsid w:val="00502F7F"/>
    <w:rsid w:val="00557520"/>
    <w:rsid w:val="0057026F"/>
    <w:rsid w:val="005B7E28"/>
    <w:rsid w:val="00634493"/>
    <w:rsid w:val="0065076D"/>
    <w:rsid w:val="0069540F"/>
    <w:rsid w:val="00705471"/>
    <w:rsid w:val="0071025F"/>
    <w:rsid w:val="00743651"/>
    <w:rsid w:val="00767FB3"/>
    <w:rsid w:val="00776461"/>
    <w:rsid w:val="0079134D"/>
    <w:rsid w:val="007F3324"/>
    <w:rsid w:val="008141F5"/>
    <w:rsid w:val="0083652F"/>
    <w:rsid w:val="00885235"/>
    <w:rsid w:val="008D2493"/>
    <w:rsid w:val="008D4A06"/>
    <w:rsid w:val="00937361"/>
    <w:rsid w:val="0099120E"/>
    <w:rsid w:val="009D6B08"/>
    <w:rsid w:val="009F056E"/>
    <w:rsid w:val="00A47F19"/>
    <w:rsid w:val="00A84423"/>
    <w:rsid w:val="00AB20D9"/>
    <w:rsid w:val="00AC79F6"/>
    <w:rsid w:val="00AE4374"/>
    <w:rsid w:val="00AE5B63"/>
    <w:rsid w:val="00B14123"/>
    <w:rsid w:val="00B1574F"/>
    <w:rsid w:val="00B46297"/>
    <w:rsid w:val="00B6400F"/>
    <w:rsid w:val="00BF796F"/>
    <w:rsid w:val="00C07333"/>
    <w:rsid w:val="00C3259E"/>
    <w:rsid w:val="00C56F71"/>
    <w:rsid w:val="00C702C0"/>
    <w:rsid w:val="00C844FA"/>
    <w:rsid w:val="00CC221D"/>
    <w:rsid w:val="00CF2C62"/>
    <w:rsid w:val="00D2677C"/>
    <w:rsid w:val="00D37A26"/>
    <w:rsid w:val="00D52665"/>
    <w:rsid w:val="00D92FC0"/>
    <w:rsid w:val="00DF272D"/>
    <w:rsid w:val="00E03D97"/>
    <w:rsid w:val="00EC2787"/>
    <w:rsid w:val="00EF2D9E"/>
    <w:rsid w:val="00F8204A"/>
    <w:rsid w:val="00F87778"/>
    <w:rsid w:val="00FF0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6004D8"/>
  <w15:docId w15:val="{1E7C9D2E-B766-44BD-A3B4-22BB14F4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4FA"/>
    <w:rPr>
      <w:sz w:val="24"/>
      <w:szCs w:val="24"/>
    </w:rPr>
  </w:style>
  <w:style w:type="paragraph" w:styleId="Heading1">
    <w:name w:val="heading 1"/>
    <w:basedOn w:val="Normal"/>
    <w:next w:val="Normal"/>
    <w:link w:val="Heading1Char"/>
    <w:uiPriority w:val="9"/>
    <w:qFormat/>
    <w:rsid w:val="00C3259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844FA"/>
    <w:pPr>
      <w:tabs>
        <w:tab w:val="center" w:pos="4320"/>
        <w:tab w:val="right" w:pos="8640"/>
      </w:tabs>
    </w:pPr>
  </w:style>
  <w:style w:type="character" w:customStyle="1" w:styleId="HeaderChar">
    <w:name w:val="Header Char"/>
    <w:link w:val="Header"/>
    <w:uiPriority w:val="99"/>
    <w:rsid w:val="00C844FA"/>
    <w:rPr>
      <w:sz w:val="24"/>
      <w:szCs w:val="24"/>
    </w:rPr>
  </w:style>
  <w:style w:type="paragraph" w:styleId="ListParagraph">
    <w:name w:val="List Paragraph"/>
    <w:basedOn w:val="Normal"/>
    <w:uiPriority w:val="99"/>
    <w:qFormat/>
    <w:rsid w:val="00C844FA"/>
    <w:pPr>
      <w:ind w:left="720"/>
    </w:pPr>
  </w:style>
  <w:style w:type="paragraph" w:styleId="NoSpacing">
    <w:name w:val="No Spacing"/>
    <w:link w:val="NoSpacingChar"/>
    <w:uiPriority w:val="99"/>
    <w:qFormat/>
    <w:rsid w:val="00C844FA"/>
    <w:rPr>
      <w:rFonts w:ascii="Calibri" w:hAnsi="Calibri" w:cs="Calibri"/>
      <w:sz w:val="22"/>
      <w:szCs w:val="22"/>
    </w:rPr>
  </w:style>
  <w:style w:type="paragraph" w:styleId="BodyText2">
    <w:name w:val="Body Text 2"/>
    <w:basedOn w:val="Normal"/>
    <w:link w:val="BodyText2Char"/>
    <w:uiPriority w:val="99"/>
    <w:semiHidden/>
    <w:rsid w:val="00C844FA"/>
    <w:pPr>
      <w:spacing w:after="120" w:line="480" w:lineRule="auto"/>
    </w:pPr>
  </w:style>
  <w:style w:type="character" w:customStyle="1" w:styleId="BodyText2Char">
    <w:name w:val="Body Text 2 Char"/>
    <w:link w:val="BodyText2"/>
    <w:uiPriority w:val="99"/>
    <w:semiHidden/>
    <w:rsid w:val="00C844FA"/>
    <w:rPr>
      <w:sz w:val="24"/>
      <w:szCs w:val="24"/>
    </w:rPr>
  </w:style>
  <w:style w:type="character" w:styleId="Emphasis">
    <w:name w:val="Emphasis"/>
    <w:uiPriority w:val="99"/>
    <w:qFormat/>
    <w:rsid w:val="00C844FA"/>
    <w:rPr>
      <w:i/>
      <w:iCs/>
    </w:rPr>
  </w:style>
  <w:style w:type="character" w:customStyle="1" w:styleId="NoSpacingChar">
    <w:name w:val="No Spacing Char"/>
    <w:link w:val="NoSpacing"/>
    <w:uiPriority w:val="99"/>
    <w:rsid w:val="00C844FA"/>
    <w:rPr>
      <w:rFonts w:ascii="Calibri" w:eastAsia="Times New Roman" w:hAnsi="Calibri" w:cs="Calibri"/>
      <w:sz w:val="22"/>
      <w:szCs w:val="22"/>
    </w:rPr>
  </w:style>
  <w:style w:type="character" w:styleId="Hyperlink">
    <w:name w:val="Hyperlink"/>
    <w:uiPriority w:val="99"/>
    <w:rsid w:val="00B1574F"/>
    <w:rPr>
      <w:color w:val="0000FF"/>
      <w:u w:val="single"/>
    </w:rPr>
  </w:style>
  <w:style w:type="character" w:styleId="FollowedHyperlink">
    <w:name w:val="FollowedHyperlink"/>
    <w:uiPriority w:val="99"/>
    <w:rsid w:val="00B1574F"/>
    <w:rPr>
      <w:color w:val="800080"/>
      <w:u w:val="single"/>
    </w:rPr>
  </w:style>
  <w:style w:type="table" w:styleId="TableGrid">
    <w:name w:val="Table Grid"/>
    <w:basedOn w:val="TableNormal"/>
    <w:uiPriority w:val="99"/>
    <w:rsid w:val="00B1574F"/>
    <w:rPr>
      <w:rFonts w:ascii="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uiPriority w:val="99"/>
    <w:rsid w:val="00B1574F"/>
  </w:style>
  <w:style w:type="paragraph" w:styleId="BalloonText">
    <w:name w:val="Balloon Text"/>
    <w:basedOn w:val="Normal"/>
    <w:link w:val="BalloonTextChar"/>
    <w:uiPriority w:val="99"/>
    <w:semiHidden/>
    <w:rsid w:val="00B1574F"/>
    <w:pPr>
      <w:widowControl w:val="0"/>
      <w:overflowPunct w:val="0"/>
      <w:adjustRightInd w:val="0"/>
    </w:pPr>
    <w:rPr>
      <w:rFonts w:ascii="Segoe UI" w:hAnsi="Segoe UI" w:cs="Segoe UI"/>
      <w:kern w:val="28"/>
      <w:sz w:val="18"/>
      <w:szCs w:val="18"/>
    </w:rPr>
  </w:style>
  <w:style w:type="character" w:customStyle="1" w:styleId="BalloonTextChar">
    <w:name w:val="Balloon Text Char"/>
    <w:link w:val="BalloonText"/>
    <w:uiPriority w:val="99"/>
    <w:semiHidden/>
    <w:rsid w:val="00B1574F"/>
    <w:rPr>
      <w:rFonts w:ascii="Segoe UI" w:hAnsi="Segoe UI" w:cs="Segoe UI"/>
      <w:kern w:val="28"/>
      <w:sz w:val="18"/>
      <w:szCs w:val="18"/>
    </w:rPr>
  </w:style>
  <w:style w:type="paragraph" w:styleId="Footer">
    <w:name w:val="footer"/>
    <w:basedOn w:val="Normal"/>
    <w:link w:val="FooterChar"/>
    <w:uiPriority w:val="99"/>
    <w:unhideWhenUsed/>
    <w:rsid w:val="00E03D97"/>
    <w:pPr>
      <w:tabs>
        <w:tab w:val="center" w:pos="4680"/>
        <w:tab w:val="right" w:pos="9360"/>
      </w:tabs>
    </w:pPr>
  </w:style>
  <w:style w:type="character" w:customStyle="1" w:styleId="FooterChar">
    <w:name w:val="Footer Char"/>
    <w:link w:val="Footer"/>
    <w:uiPriority w:val="99"/>
    <w:rsid w:val="00E03D97"/>
    <w:rPr>
      <w:sz w:val="24"/>
      <w:szCs w:val="24"/>
    </w:rPr>
  </w:style>
  <w:style w:type="character" w:customStyle="1" w:styleId="Heading1Char">
    <w:name w:val="Heading 1 Char"/>
    <w:basedOn w:val="DefaultParagraphFont"/>
    <w:link w:val="Heading1"/>
    <w:uiPriority w:val="9"/>
    <w:rsid w:val="00C3259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8D4A06"/>
    <w:pPr>
      <w:spacing w:before="100" w:beforeAutospacing="1" w:after="100" w:afterAutospacing="1"/>
    </w:pPr>
  </w:style>
  <w:style w:type="character" w:styleId="Strong">
    <w:name w:val="Strong"/>
    <w:basedOn w:val="DefaultParagraphFont"/>
    <w:uiPriority w:val="22"/>
    <w:qFormat/>
    <w:rsid w:val="00CC22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090024">
      <w:bodyDiv w:val="1"/>
      <w:marLeft w:val="0"/>
      <w:marRight w:val="0"/>
      <w:marTop w:val="0"/>
      <w:marBottom w:val="0"/>
      <w:divBdr>
        <w:top w:val="none" w:sz="0" w:space="0" w:color="auto"/>
        <w:left w:val="none" w:sz="0" w:space="0" w:color="auto"/>
        <w:bottom w:val="none" w:sz="0" w:space="0" w:color="auto"/>
        <w:right w:val="none" w:sz="0" w:space="0" w:color="auto"/>
      </w:divBdr>
    </w:div>
    <w:div w:id="628825921">
      <w:bodyDiv w:val="1"/>
      <w:marLeft w:val="0"/>
      <w:marRight w:val="0"/>
      <w:marTop w:val="0"/>
      <w:marBottom w:val="0"/>
      <w:divBdr>
        <w:top w:val="none" w:sz="0" w:space="0" w:color="auto"/>
        <w:left w:val="none" w:sz="0" w:space="0" w:color="auto"/>
        <w:bottom w:val="none" w:sz="0" w:space="0" w:color="auto"/>
        <w:right w:val="none" w:sz="0" w:space="0" w:color="auto"/>
      </w:divBdr>
    </w:div>
    <w:div w:id="757142902">
      <w:bodyDiv w:val="1"/>
      <w:marLeft w:val="0"/>
      <w:marRight w:val="0"/>
      <w:marTop w:val="0"/>
      <w:marBottom w:val="0"/>
      <w:divBdr>
        <w:top w:val="none" w:sz="0" w:space="0" w:color="auto"/>
        <w:left w:val="none" w:sz="0" w:space="0" w:color="auto"/>
        <w:bottom w:val="none" w:sz="0" w:space="0" w:color="auto"/>
        <w:right w:val="none" w:sz="0" w:space="0" w:color="auto"/>
      </w:divBdr>
    </w:div>
    <w:div w:id="793863828">
      <w:bodyDiv w:val="1"/>
      <w:marLeft w:val="0"/>
      <w:marRight w:val="0"/>
      <w:marTop w:val="0"/>
      <w:marBottom w:val="0"/>
      <w:divBdr>
        <w:top w:val="none" w:sz="0" w:space="0" w:color="auto"/>
        <w:left w:val="none" w:sz="0" w:space="0" w:color="auto"/>
        <w:bottom w:val="none" w:sz="0" w:space="0" w:color="auto"/>
        <w:right w:val="none" w:sz="0" w:space="0" w:color="auto"/>
      </w:divBdr>
    </w:div>
    <w:div w:id="1116486654">
      <w:bodyDiv w:val="1"/>
      <w:marLeft w:val="0"/>
      <w:marRight w:val="0"/>
      <w:marTop w:val="0"/>
      <w:marBottom w:val="0"/>
      <w:divBdr>
        <w:top w:val="none" w:sz="0" w:space="0" w:color="auto"/>
        <w:left w:val="none" w:sz="0" w:space="0" w:color="auto"/>
        <w:bottom w:val="none" w:sz="0" w:space="0" w:color="auto"/>
        <w:right w:val="none" w:sz="0" w:space="0" w:color="auto"/>
      </w:divBdr>
    </w:div>
    <w:div w:id="1726248878">
      <w:bodyDiv w:val="1"/>
      <w:marLeft w:val="0"/>
      <w:marRight w:val="0"/>
      <w:marTop w:val="0"/>
      <w:marBottom w:val="0"/>
      <w:divBdr>
        <w:top w:val="none" w:sz="0" w:space="0" w:color="auto"/>
        <w:left w:val="none" w:sz="0" w:space="0" w:color="auto"/>
        <w:bottom w:val="none" w:sz="0" w:space="0" w:color="auto"/>
        <w:right w:val="none" w:sz="0" w:space="0" w:color="auto"/>
      </w:divBdr>
    </w:div>
    <w:div w:id="199853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janeya.peoplesoft@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0F1EEA5819BC4CBB9E067A6AC6119B" ma:contentTypeVersion="14" ma:contentTypeDescription="Create a new document." ma:contentTypeScope="" ma:versionID="27357759d821d8b0d35064f268ec5b79">
  <xsd:schema xmlns:xsd="http://www.w3.org/2001/XMLSchema" xmlns:xs="http://www.w3.org/2001/XMLSchema" xmlns:p="http://schemas.microsoft.com/office/2006/metadata/properties" xmlns:ns3="801c1876-7711-4b8d-a9ba-9cf7c2e55788" xmlns:ns4="162db42c-9196-4b6c-958c-102642a20442" targetNamespace="http://schemas.microsoft.com/office/2006/metadata/properties" ma:root="true" ma:fieldsID="0259a62d7ac5d4684934d2656c212221" ns3:_="" ns4:_="">
    <xsd:import namespace="801c1876-7711-4b8d-a9ba-9cf7c2e55788"/>
    <xsd:import namespace="162db42c-9196-4b6c-958c-102642a2044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c1876-7711-4b8d-a9ba-9cf7c2e55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2db42c-9196-4b6c-958c-102642a2044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280F41-42A8-4E21-A6CD-F5802C15A5E9}">
  <ds:schemaRefs>
    <ds:schemaRef ds:uri="http://schemas.openxmlformats.org/officeDocument/2006/bibliography"/>
  </ds:schemaRefs>
</ds:datastoreItem>
</file>

<file path=customXml/itemProps2.xml><?xml version="1.0" encoding="utf-8"?>
<ds:datastoreItem xmlns:ds="http://schemas.openxmlformats.org/officeDocument/2006/customXml" ds:itemID="{7EF9B729-397E-436D-8923-33F6FEF2B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c1876-7711-4b8d-a9ba-9cf7c2e55788"/>
    <ds:schemaRef ds:uri="162db42c-9196-4b6c-958c-102642a20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FD7662-8E85-441F-9781-157F95B9EEC2}">
  <ds:schemaRefs>
    <ds:schemaRef ds:uri="http://schemas.microsoft.com/sharepoint/v3/contenttype/forms"/>
  </ds:schemaRefs>
</ds:datastoreItem>
</file>

<file path=customXml/itemProps4.xml><?xml version="1.0" encoding="utf-8"?>
<ds:datastoreItem xmlns:ds="http://schemas.openxmlformats.org/officeDocument/2006/customXml" ds:itemID="{713E4F5F-9818-4919-A3DD-1C15393C6B35}">
  <ds:schemaRefs>
    <ds:schemaRef ds:uri="http://schemas.microsoft.com/office/2006/documentManagement/types"/>
    <ds:schemaRef ds:uri="801c1876-7711-4b8d-a9ba-9cf7c2e55788"/>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terms/"/>
    <ds:schemaRef ds:uri="162db42c-9196-4b6c-958c-102642a2044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Lundy</dc:creator>
  <cp:keywords/>
  <dc:description/>
  <cp:lastModifiedBy>Thalapareddy, Anjaneya (Contr)</cp:lastModifiedBy>
  <cp:revision>2</cp:revision>
  <dcterms:created xsi:type="dcterms:W3CDTF">2022-03-11T15:03:00Z</dcterms:created>
  <dcterms:modified xsi:type="dcterms:W3CDTF">2022-03-11T15:03:00Z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0x010100350F1EEA5819BC4CBB9E067A6AC6119B</vt:lpwstr>
  </property>
</Properties>
</file>